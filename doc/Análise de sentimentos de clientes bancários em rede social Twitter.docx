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E8" w:rsidRDefault="007B31E8" w:rsidP="00946A1A">
      <w:pPr>
        <w:jc w:val="both"/>
      </w:pPr>
    </w:p>
    <w:p w:rsidR="0083324D" w:rsidRDefault="0083324D" w:rsidP="0083324D"/>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Pr="00B73E4F" w:rsidRDefault="008D51B7" w:rsidP="008D51B7">
      <w:pPr>
        <w:pStyle w:val="Title"/>
        <w:jc w:val="center"/>
        <w:rPr>
          <w:sz w:val="40"/>
        </w:rPr>
      </w:pPr>
    </w:p>
    <w:p w:rsidR="008D51B7" w:rsidRPr="00B73E4F" w:rsidRDefault="00B73E4F" w:rsidP="008D51B7">
      <w:pPr>
        <w:pStyle w:val="Title"/>
        <w:jc w:val="center"/>
        <w:rPr>
          <w:sz w:val="40"/>
        </w:rPr>
      </w:pPr>
      <w:r w:rsidRPr="00B73E4F">
        <w:rPr>
          <w:sz w:val="40"/>
        </w:rPr>
        <w:t>Gabriela Cavalcanti de Albuquerque Ayres</w:t>
      </w:r>
    </w:p>
    <w:p w:rsidR="008D51B7" w:rsidRDefault="008D51B7" w:rsidP="008D51B7">
      <w:pPr>
        <w:pStyle w:val="Heading1"/>
      </w:pPr>
    </w:p>
    <w:p w:rsidR="008D51B7" w:rsidRDefault="008D51B7" w:rsidP="008D51B7"/>
    <w:p w:rsidR="008D51B7" w:rsidRDefault="008D51B7" w:rsidP="008D51B7"/>
    <w:p w:rsidR="008D51B7" w:rsidRDefault="008D51B7" w:rsidP="008D51B7"/>
    <w:p w:rsidR="007A0C73" w:rsidRDefault="007A0C73" w:rsidP="009B27E1">
      <w:pPr>
        <w:jc w:val="center"/>
        <w:rPr>
          <w:sz w:val="36"/>
        </w:rPr>
      </w:pPr>
      <w:bookmarkStart w:id="0" w:name="_GoBack"/>
      <w:r w:rsidRPr="007A0C73">
        <w:rPr>
          <w:sz w:val="36"/>
        </w:rPr>
        <w:t xml:space="preserve">Análise de sentimentos de clientes bancários </w:t>
      </w:r>
      <w:bookmarkEnd w:id="0"/>
    </w:p>
    <w:p w:rsidR="009B27E1" w:rsidRPr="007A0C73" w:rsidRDefault="007A0C73" w:rsidP="009B27E1">
      <w:pPr>
        <w:jc w:val="center"/>
        <w:rPr>
          <w:sz w:val="36"/>
        </w:rPr>
      </w:pPr>
      <w:r w:rsidRPr="007A0C73">
        <w:rPr>
          <w:sz w:val="36"/>
        </w:rPr>
        <w:t>em rede social Twitter</w:t>
      </w:r>
    </w:p>
    <w:p w:rsidR="009D0E32" w:rsidRDefault="009D0E32"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B73E4F" w:rsidRDefault="00B73E4F" w:rsidP="00B73E4F">
      <w:pPr>
        <w:pStyle w:val="Default"/>
      </w:pPr>
    </w:p>
    <w:p w:rsidR="00B73E4F" w:rsidRDefault="00B73E4F" w:rsidP="00B73E4F">
      <w:pPr>
        <w:pStyle w:val="Default"/>
        <w:spacing w:before="120"/>
        <w:jc w:val="right"/>
        <w:rPr>
          <w:sz w:val="28"/>
          <w:szCs w:val="28"/>
        </w:rPr>
      </w:pPr>
      <w:r>
        <w:rPr>
          <w:sz w:val="28"/>
          <w:szCs w:val="28"/>
        </w:rPr>
        <w:t xml:space="preserve">Trabalho de Conclusão de Curso apresentado na </w:t>
      </w:r>
    </w:p>
    <w:p w:rsidR="00B73E4F" w:rsidRDefault="00B73E4F" w:rsidP="00B73E4F">
      <w:pPr>
        <w:pStyle w:val="Default"/>
        <w:spacing w:before="120"/>
        <w:jc w:val="right"/>
        <w:rPr>
          <w:sz w:val="28"/>
          <w:szCs w:val="28"/>
        </w:rPr>
      </w:pPr>
      <w:r>
        <w:rPr>
          <w:sz w:val="28"/>
          <w:szCs w:val="28"/>
        </w:rPr>
        <w:t xml:space="preserve">Escola de Economia de São Paulo </w:t>
      </w:r>
    </w:p>
    <w:p w:rsidR="00B73E4F" w:rsidRDefault="00B73E4F" w:rsidP="00B73E4F">
      <w:pPr>
        <w:pStyle w:val="Default"/>
        <w:spacing w:before="120"/>
        <w:jc w:val="right"/>
        <w:rPr>
          <w:sz w:val="28"/>
          <w:szCs w:val="28"/>
        </w:rPr>
      </w:pPr>
      <w:r>
        <w:rPr>
          <w:sz w:val="28"/>
          <w:szCs w:val="28"/>
        </w:rPr>
        <w:t xml:space="preserve">da Fundação Getúlio Vargas, para obtenção do </w:t>
      </w:r>
    </w:p>
    <w:p w:rsidR="00B73E4F" w:rsidRDefault="00B73E4F" w:rsidP="00B73E4F">
      <w:pPr>
        <w:pStyle w:val="Default"/>
        <w:spacing w:before="120"/>
        <w:jc w:val="right"/>
        <w:rPr>
          <w:sz w:val="28"/>
          <w:szCs w:val="28"/>
        </w:rPr>
      </w:pPr>
      <w:r>
        <w:rPr>
          <w:sz w:val="28"/>
          <w:szCs w:val="28"/>
        </w:rPr>
        <w:t xml:space="preserve">certificado de conclusão de curso de especialização </w:t>
      </w:r>
    </w:p>
    <w:p w:rsidR="008D51B7" w:rsidRPr="00FD6287" w:rsidRDefault="00B73E4F" w:rsidP="00B73E4F">
      <w:pPr>
        <w:spacing w:before="120"/>
        <w:jc w:val="right"/>
        <w:rPr>
          <w:lang w:val="en-US"/>
        </w:rPr>
      </w:pPr>
      <w:proofErr w:type="spellStart"/>
      <w:r w:rsidRPr="00FD6287">
        <w:rPr>
          <w:sz w:val="28"/>
          <w:szCs w:val="28"/>
          <w:lang w:val="en-US"/>
        </w:rPr>
        <w:t>em</w:t>
      </w:r>
      <w:proofErr w:type="spellEnd"/>
      <w:r w:rsidRPr="00FD6287">
        <w:rPr>
          <w:sz w:val="28"/>
          <w:szCs w:val="28"/>
          <w:lang w:val="en-US"/>
        </w:rPr>
        <w:t xml:space="preserve"> Business Analytics e Big Data</w:t>
      </w:r>
    </w:p>
    <w:p w:rsidR="008D51B7" w:rsidRPr="00FD6287" w:rsidRDefault="008D51B7" w:rsidP="00B73E4F">
      <w:pPr>
        <w:spacing w:before="120"/>
        <w:rPr>
          <w:lang w:val="en-US"/>
        </w:rPr>
      </w:pPr>
    </w:p>
    <w:p w:rsidR="008D51B7" w:rsidRPr="00FD6287" w:rsidRDefault="008D51B7" w:rsidP="008D51B7">
      <w:pPr>
        <w:rPr>
          <w:lang w:val="en-US"/>
        </w:rPr>
      </w:pPr>
    </w:p>
    <w:p w:rsidR="008D51B7" w:rsidRPr="00FD6287" w:rsidRDefault="008D51B7" w:rsidP="008D51B7">
      <w:pPr>
        <w:rPr>
          <w:lang w:val="en-US"/>
        </w:rPr>
      </w:pPr>
    </w:p>
    <w:p w:rsidR="00B73E4F" w:rsidRPr="00FD6287" w:rsidRDefault="00B73E4F" w:rsidP="00B73E4F">
      <w:pPr>
        <w:pStyle w:val="Default"/>
        <w:rPr>
          <w:lang w:val="en-US"/>
        </w:rPr>
      </w:pPr>
    </w:p>
    <w:p w:rsidR="008D51B7" w:rsidRDefault="00B73E4F" w:rsidP="00B73E4F">
      <w:pPr>
        <w:jc w:val="center"/>
      </w:pPr>
      <w:r>
        <w:rPr>
          <w:sz w:val="32"/>
          <w:szCs w:val="32"/>
        </w:rPr>
        <w:t>São Paulo, Novembro de 2018</w:t>
      </w:r>
    </w:p>
    <w:p w:rsidR="00CD5A2B" w:rsidRDefault="00CD5A2B">
      <w:r>
        <w:br w:type="page"/>
      </w:r>
    </w:p>
    <w:p w:rsidR="00CD5A2B" w:rsidRDefault="00CD5A2B" w:rsidP="008D51B7"/>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Pr="00B73E4F" w:rsidRDefault="00C401B4" w:rsidP="00C401B4">
      <w:pPr>
        <w:pStyle w:val="Title"/>
        <w:jc w:val="center"/>
        <w:rPr>
          <w:sz w:val="40"/>
        </w:rPr>
      </w:pPr>
    </w:p>
    <w:p w:rsidR="007A0C73" w:rsidRPr="00B73E4F" w:rsidRDefault="007A0C73" w:rsidP="007A0C73">
      <w:pPr>
        <w:pStyle w:val="Title"/>
        <w:jc w:val="center"/>
        <w:rPr>
          <w:sz w:val="40"/>
        </w:rPr>
      </w:pPr>
      <w:r w:rsidRPr="00B73E4F">
        <w:rPr>
          <w:sz w:val="40"/>
        </w:rPr>
        <w:t>Gabriela Cavalcanti de Albuquerque Ayres</w:t>
      </w:r>
    </w:p>
    <w:p w:rsidR="007A0C73" w:rsidRDefault="007A0C73" w:rsidP="007A0C73">
      <w:pPr>
        <w:pStyle w:val="Heading1"/>
      </w:pPr>
    </w:p>
    <w:p w:rsidR="007A0C73" w:rsidRDefault="007A0C73" w:rsidP="007A0C73"/>
    <w:p w:rsidR="007A0C73" w:rsidRDefault="007A0C73" w:rsidP="007A0C73"/>
    <w:p w:rsidR="007A0C73" w:rsidRDefault="007A0C73" w:rsidP="007A0C73"/>
    <w:p w:rsidR="007A0C73" w:rsidRDefault="007A0C73" w:rsidP="007A0C73">
      <w:pPr>
        <w:jc w:val="center"/>
        <w:rPr>
          <w:sz w:val="36"/>
        </w:rPr>
      </w:pPr>
      <w:r w:rsidRPr="007A0C73">
        <w:rPr>
          <w:sz w:val="36"/>
        </w:rPr>
        <w:t xml:space="preserve">Análise de sentimentos de clientes bancários </w:t>
      </w:r>
    </w:p>
    <w:p w:rsidR="007A0C73" w:rsidRPr="007A0C73" w:rsidRDefault="007A0C73" w:rsidP="007A0C73">
      <w:pPr>
        <w:jc w:val="center"/>
        <w:rPr>
          <w:sz w:val="36"/>
        </w:rPr>
      </w:pPr>
      <w:r w:rsidRPr="007A0C73">
        <w:rPr>
          <w:sz w:val="36"/>
        </w:rPr>
        <w:t>em rede social Twitter</w:t>
      </w:r>
    </w:p>
    <w:p w:rsidR="007A0C73" w:rsidRDefault="007A0C73" w:rsidP="007A0C73"/>
    <w:p w:rsidR="00C401B4" w:rsidRDefault="00C401B4" w:rsidP="00C401B4"/>
    <w:p w:rsidR="00C401B4" w:rsidRDefault="00C401B4" w:rsidP="00C401B4"/>
    <w:p w:rsidR="00C401B4" w:rsidRDefault="00C401B4" w:rsidP="00C401B4"/>
    <w:p w:rsidR="00C401B4" w:rsidRDefault="00C401B4" w:rsidP="008D51B7"/>
    <w:p w:rsidR="00C401B4" w:rsidRDefault="00C401B4" w:rsidP="008D51B7"/>
    <w:p w:rsidR="00C401B4" w:rsidRDefault="00C401B4" w:rsidP="008D51B7"/>
    <w:p w:rsidR="00C401B4" w:rsidRDefault="00C401B4" w:rsidP="008D51B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2407"/>
        <w:gridCol w:w="2407"/>
      </w:tblGrid>
      <w:tr w:rsidR="00C401B4" w:rsidTr="00C401B4">
        <w:trPr>
          <w:jc w:val="center"/>
        </w:trPr>
        <w:tc>
          <w:tcPr>
            <w:tcW w:w="4814" w:type="dxa"/>
          </w:tcPr>
          <w:p w:rsidR="00C401B4" w:rsidRPr="00DA22AF" w:rsidRDefault="00E54927" w:rsidP="00C401B4">
            <w:pPr>
              <w:jc w:val="center"/>
              <w:rPr>
                <w:b/>
              </w:rPr>
            </w:pPr>
            <w:r w:rsidRPr="00DA22AF">
              <w:rPr>
                <w:b/>
              </w:rPr>
              <w:t>Orientador</w:t>
            </w:r>
          </w:p>
        </w:tc>
        <w:tc>
          <w:tcPr>
            <w:tcW w:w="4814" w:type="dxa"/>
            <w:gridSpan w:val="2"/>
          </w:tcPr>
          <w:p w:rsidR="00C401B4" w:rsidRPr="00DA22AF" w:rsidRDefault="00E54927" w:rsidP="00C401B4">
            <w:pPr>
              <w:jc w:val="center"/>
              <w:rPr>
                <w:b/>
              </w:rPr>
            </w:pPr>
            <w:r w:rsidRPr="00DA22AF">
              <w:rPr>
                <w:b/>
              </w:rPr>
              <w:t>Avaliação</w:t>
            </w:r>
          </w:p>
        </w:tc>
      </w:tr>
      <w:tr w:rsidR="00C401B4" w:rsidTr="00C401B4">
        <w:trPr>
          <w:jc w:val="center"/>
        </w:trPr>
        <w:tc>
          <w:tcPr>
            <w:tcW w:w="4814" w:type="dxa"/>
          </w:tcPr>
          <w:p w:rsidR="00C401B4" w:rsidRDefault="00C401B4" w:rsidP="00C401B4">
            <w:pPr>
              <w:jc w:val="center"/>
            </w:pPr>
          </w:p>
        </w:tc>
        <w:tc>
          <w:tcPr>
            <w:tcW w:w="4814" w:type="dxa"/>
            <w:gridSpan w:val="2"/>
          </w:tcPr>
          <w:p w:rsidR="00C401B4" w:rsidRDefault="00C401B4" w:rsidP="00C401B4">
            <w:pPr>
              <w:jc w:val="center"/>
            </w:pPr>
          </w:p>
        </w:tc>
      </w:tr>
      <w:tr w:rsidR="00E54927" w:rsidTr="00CE201C">
        <w:trPr>
          <w:jc w:val="center"/>
        </w:trPr>
        <w:tc>
          <w:tcPr>
            <w:tcW w:w="4814" w:type="dxa"/>
          </w:tcPr>
          <w:p w:rsidR="00E54927" w:rsidRDefault="00E54927" w:rsidP="00C401B4">
            <w:pPr>
              <w:jc w:val="center"/>
            </w:pPr>
            <w:r>
              <w:t>Prof. Gustavo Mirapalheta</w:t>
            </w:r>
          </w:p>
        </w:tc>
        <w:tc>
          <w:tcPr>
            <w:tcW w:w="2407" w:type="dxa"/>
          </w:tcPr>
          <w:p w:rsidR="00E54927" w:rsidRDefault="00E54927" w:rsidP="00C401B4">
            <w:pPr>
              <w:jc w:val="center"/>
            </w:pPr>
            <w:r>
              <w:t>Satisfatório</w:t>
            </w:r>
          </w:p>
        </w:tc>
        <w:tc>
          <w:tcPr>
            <w:tcW w:w="2407" w:type="dxa"/>
          </w:tcPr>
          <w:p w:rsidR="00E54927" w:rsidRDefault="00E54927" w:rsidP="00C401B4">
            <w:pPr>
              <w:jc w:val="center"/>
            </w:pPr>
            <w:r>
              <w:t>Não Satisfatório</w:t>
            </w:r>
          </w:p>
        </w:tc>
      </w:tr>
      <w:tr w:rsidR="008E3B98" w:rsidTr="00CE201C">
        <w:trPr>
          <w:jc w:val="center"/>
        </w:trPr>
        <w:tc>
          <w:tcPr>
            <w:tcW w:w="4814" w:type="dxa"/>
          </w:tcPr>
          <w:p w:rsidR="008E3B98" w:rsidRDefault="008E3B98" w:rsidP="00C401B4">
            <w:pPr>
              <w:jc w:val="center"/>
            </w:pPr>
          </w:p>
        </w:tc>
        <w:tc>
          <w:tcPr>
            <w:tcW w:w="2407" w:type="dxa"/>
          </w:tcPr>
          <w:p w:rsidR="008E3B98" w:rsidRPr="00DA22AF" w:rsidRDefault="00DA22AF" w:rsidP="00C401B4">
            <w:pPr>
              <w:jc w:val="center"/>
              <w:rPr>
                <w:sz w:val="44"/>
              </w:rPr>
            </w:pPr>
            <w:r w:rsidRPr="00DA22AF">
              <w:rPr>
                <w:sz w:val="44"/>
              </w:rPr>
              <w:t>□</w:t>
            </w:r>
          </w:p>
        </w:tc>
        <w:tc>
          <w:tcPr>
            <w:tcW w:w="2407" w:type="dxa"/>
          </w:tcPr>
          <w:p w:rsidR="008E3B98" w:rsidRPr="00DA22AF" w:rsidRDefault="00DA22AF" w:rsidP="00C401B4">
            <w:pPr>
              <w:jc w:val="center"/>
              <w:rPr>
                <w:sz w:val="44"/>
              </w:rPr>
            </w:pPr>
            <w:r w:rsidRPr="00DA22AF">
              <w:rPr>
                <w:sz w:val="44"/>
              </w:rPr>
              <w:t>□</w:t>
            </w:r>
          </w:p>
        </w:tc>
      </w:tr>
    </w:tbl>
    <w:p w:rsidR="00C401B4" w:rsidRDefault="00C401B4" w:rsidP="008D51B7"/>
    <w:p w:rsidR="00C401B4" w:rsidRDefault="00C401B4" w:rsidP="008D51B7"/>
    <w:p w:rsidR="00C401B4" w:rsidRDefault="00C401B4" w:rsidP="008D51B7"/>
    <w:p w:rsidR="00C401B4" w:rsidRDefault="00C401B4" w:rsidP="008D51B7"/>
    <w:p w:rsidR="00C401B4" w:rsidRDefault="00C401B4" w:rsidP="008D51B7"/>
    <w:p w:rsidR="00C401B4" w:rsidRDefault="00C401B4">
      <w:r>
        <w:br w:type="page"/>
      </w:r>
    </w:p>
    <w:p w:rsidR="006F1701" w:rsidRDefault="006F1701" w:rsidP="001C3A30">
      <w:pPr>
        <w:spacing w:line="480" w:lineRule="auto"/>
        <w:jc w:val="center"/>
        <w:rPr>
          <w:b/>
          <w:sz w:val="32"/>
        </w:rPr>
      </w:pPr>
      <w:r w:rsidRPr="006F1701">
        <w:rPr>
          <w:b/>
          <w:sz w:val="32"/>
        </w:rPr>
        <w:lastRenderedPageBreak/>
        <w:t>Resumo</w:t>
      </w:r>
    </w:p>
    <w:p w:rsidR="006F1701" w:rsidRDefault="006F1701" w:rsidP="001C3A30">
      <w:pPr>
        <w:spacing w:line="480" w:lineRule="auto"/>
        <w:jc w:val="both"/>
      </w:pPr>
    </w:p>
    <w:p w:rsidR="008B220B" w:rsidRDefault="00350077" w:rsidP="00350077">
      <w:pPr>
        <w:spacing w:line="480" w:lineRule="auto"/>
        <w:jc w:val="both"/>
        <w:rPr>
          <w:sz w:val="23"/>
          <w:szCs w:val="23"/>
        </w:rPr>
      </w:pPr>
      <w:r>
        <w:rPr>
          <w:sz w:val="23"/>
          <w:szCs w:val="23"/>
        </w:rPr>
        <w:t xml:space="preserve">Este estudo teve como objetivo </w:t>
      </w:r>
      <w:r w:rsidR="00036F2C">
        <w:rPr>
          <w:sz w:val="23"/>
          <w:szCs w:val="23"/>
        </w:rPr>
        <w:t xml:space="preserve">de conhecer e explorar </w:t>
      </w:r>
      <w:r w:rsidR="006E3FE3">
        <w:rPr>
          <w:sz w:val="23"/>
          <w:szCs w:val="23"/>
        </w:rPr>
        <w:t>o nível de satis</w:t>
      </w:r>
      <w:r w:rsidR="00036F2C">
        <w:rPr>
          <w:sz w:val="23"/>
          <w:szCs w:val="23"/>
        </w:rPr>
        <w:t>fação dos clientes em relação aos produtos oferecidos pelo banco Next através de rede social Twitter. O público em geral do banco é um público jovem e voltado para millenials. Em geral é um público que gosta de receber “mimos” e não há interesse em pagamento de taxas para serviços. Temos uma hipótese que os clientes do Next querem primeiramente um cartão de crédito “Na faixa” e que tentam conseguir o cartão de crédito no Nubank e caso sejam rejeitados acabam por procurar outras opções disponíveis no mercado e acabam vindo para o Next. Eles não sabem que</w:t>
      </w:r>
      <w:r w:rsidR="00803C3E">
        <w:rPr>
          <w:sz w:val="23"/>
          <w:szCs w:val="23"/>
        </w:rPr>
        <w:t xml:space="preserve"> o Next </w:t>
      </w:r>
      <w:r w:rsidR="00036F2C">
        <w:rPr>
          <w:sz w:val="23"/>
          <w:szCs w:val="23"/>
        </w:rPr>
        <w:t>é um banco digital até baixarem o app e começarem a fazer uso</w:t>
      </w:r>
      <w:r w:rsidR="008B220B">
        <w:rPr>
          <w:sz w:val="23"/>
          <w:szCs w:val="23"/>
        </w:rPr>
        <w:t xml:space="preserve"> da conta</w:t>
      </w:r>
      <w:r w:rsidR="00803C3E">
        <w:rPr>
          <w:sz w:val="23"/>
          <w:szCs w:val="23"/>
        </w:rPr>
        <w:t xml:space="preserve"> e outros recursos</w:t>
      </w:r>
      <w:r w:rsidR="00036F2C">
        <w:rPr>
          <w:sz w:val="23"/>
          <w:szCs w:val="23"/>
        </w:rPr>
        <w:t>.</w:t>
      </w:r>
    </w:p>
    <w:p w:rsidR="008B220B" w:rsidRDefault="00350077" w:rsidP="00350077">
      <w:pPr>
        <w:spacing w:line="480" w:lineRule="auto"/>
        <w:jc w:val="both"/>
        <w:rPr>
          <w:sz w:val="23"/>
          <w:szCs w:val="23"/>
        </w:rPr>
      </w:pPr>
      <w:r>
        <w:rPr>
          <w:sz w:val="23"/>
          <w:szCs w:val="23"/>
        </w:rPr>
        <w:t xml:space="preserve">Para </w:t>
      </w:r>
      <w:r w:rsidR="008B220B">
        <w:rPr>
          <w:sz w:val="23"/>
          <w:szCs w:val="23"/>
        </w:rPr>
        <w:t>ajudar nessa análise, foram lidos os tweets dos clientes pelo @falanext e criadas nuvens de palavras para identificar o que os clientes falam a respeito do Next</w:t>
      </w:r>
      <w:r w:rsidR="00E63A37">
        <w:rPr>
          <w:sz w:val="23"/>
          <w:szCs w:val="23"/>
        </w:rPr>
        <w:t xml:space="preserve"> e se quando falam</w:t>
      </w:r>
      <w:r w:rsidR="00803C3E">
        <w:rPr>
          <w:sz w:val="23"/>
          <w:szCs w:val="23"/>
        </w:rPr>
        <w:t>,</w:t>
      </w:r>
      <w:r w:rsidR="00E63A37">
        <w:rPr>
          <w:sz w:val="23"/>
          <w:szCs w:val="23"/>
        </w:rPr>
        <w:t xml:space="preserve"> outros bancos também são mencionados. Foi utilizad</w:t>
      </w:r>
      <w:r w:rsidR="00765B6E">
        <w:rPr>
          <w:sz w:val="23"/>
          <w:szCs w:val="23"/>
        </w:rPr>
        <w:t xml:space="preserve">a a técnica de análise de sentimentos </w:t>
      </w:r>
      <w:r w:rsidR="00E63A37">
        <w:rPr>
          <w:sz w:val="23"/>
          <w:szCs w:val="23"/>
        </w:rPr>
        <w:t xml:space="preserve">para identificar os sentimentos dos clientes ao falarem sobre o Next para </w:t>
      </w:r>
      <w:r w:rsidR="00765B6E">
        <w:rPr>
          <w:sz w:val="23"/>
          <w:szCs w:val="23"/>
        </w:rPr>
        <w:t xml:space="preserve">saber se estão satisfeitos ou não com o banco e se poderiam ajudar a fazer recomendações para outros </w:t>
      </w:r>
      <w:r w:rsidR="00864725">
        <w:rPr>
          <w:sz w:val="23"/>
          <w:szCs w:val="23"/>
        </w:rPr>
        <w:t xml:space="preserve">colegas e </w:t>
      </w:r>
      <w:r w:rsidR="00765B6E">
        <w:rPr>
          <w:sz w:val="23"/>
          <w:szCs w:val="23"/>
        </w:rPr>
        <w:t>amigos.</w:t>
      </w:r>
    </w:p>
    <w:p w:rsidR="006F1701" w:rsidRDefault="00350077" w:rsidP="002D58F0">
      <w:pPr>
        <w:spacing w:line="480" w:lineRule="auto"/>
        <w:jc w:val="both"/>
      </w:pPr>
      <w:r>
        <w:rPr>
          <w:sz w:val="23"/>
          <w:szCs w:val="23"/>
        </w:rPr>
        <w:t xml:space="preserve">Os principais resultados confirmaram que o uso da </w:t>
      </w:r>
      <w:r w:rsidR="002C3873">
        <w:rPr>
          <w:sz w:val="23"/>
          <w:szCs w:val="23"/>
        </w:rPr>
        <w:t>nuvem de palavras</w:t>
      </w:r>
      <w:r>
        <w:rPr>
          <w:sz w:val="23"/>
          <w:szCs w:val="23"/>
        </w:rPr>
        <w:t xml:space="preserve"> se mostrou útil</w:t>
      </w:r>
      <w:r w:rsidR="00803C3E">
        <w:rPr>
          <w:sz w:val="23"/>
          <w:szCs w:val="23"/>
        </w:rPr>
        <w:t xml:space="preserve"> e alguns tweets realmente mencionam outros bancos, mas muitos agradecem quando recebem o cart</w:t>
      </w:r>
      <w:r w:rsidR="00F93C36">
        <w:rPr>
          <w:sz w:val="23"/>
          <w:szCs w:val="23"/>
        </w:rPr>
        <w:t>ão e alguns mimos, como descontos em Uber e cinema</w:t>
      </w:r>
      <w:r>
        <w:rPr>
          <w:sz w:val="23"/>
          <w:szCs w:val="23"/>
        </w:rPr>
        <w:t xml:space="preserve">. </w:t>
      </w:r>
      <w:r w:rsidR="00F93C36">
        <w:rPr>
          <w:sz w:val="23"/>
          <w:szCs w:val="23"/>
        </w:rPr>
        <w:t xml:space="preserve">Pudemos perceber que os clientes em sua grande maioria estão satisfeitos com os serviços, pois as palavras utilizadas nos tweets possuem maior característica positiva. </w:t>
      </w:r>
    </w:p>
    <w:p w:rsidR="006F1701" w:rsidRDefault="00F93C36" w:rsidP="002D58F0">
      <w:pPr>
        <w:spacing w:line="480" w:lineRule="auto"/>
        <w:jc w:val="both"/>
      </w:pPr>
      <w:r>
        <w:t>Esse trabalho pode ser utilizado para direcionar melhor os produtos</w:t>
      </w:r>
      <w:r w:rsidR="00FD6287">
        <w:t xml:space="preserve"> e serviços</w:t>
      </w:r>
      <w:r>
        <w:t xml:space="preserve"> dos bancos para os clientes</w:t>
      </w:r>
      <w:r w:rsidR="00864725">
        <w:t xml:space="preserve"> e ajudar a evitar a evasão de clientes positivos, tentando identificar o que falam a respeito do banco e tomar ações preventivas</w:t>
      </w:r>
      <w:r w:rsidR="002D58F0">
        <w:t>.</w:t>
      </w:r>
    </w:p>
    <w:p w:rsidR="00F93C36" w:rsidRDefault="00F93C36" w:rsidP="002D58F0">
      <w:pPr>
        <w:spacing w:line="480" w:lineRule="auto"/>
        <w:jc w:val="both"/>
      </w:pPr>
    </w:p>
    <w:p w:rsidR="006F1701" w:rsidRDefault="001C3A30" w:rsidP="00B52A49">
      <w:pPr>
        <w:spacing w:line="480" w:lineRule="auto"/>
        <w:jc w:val="both"/>
      </w:pPr>
      <w:r>
        <w:rPr>
          <w:b/>
          <w:bCs/>
          <w:sz w:val="23"/>
          <w:szCs w:val="23"/>
        </w:rPr>
        <w:t>Palavras chave</w:t>
      </w:r>
      <w:r>
        <w:rPr>
          <w:sz w:val="23"/>
          <w:szCs w:val="23"/>
        </w:rPr>
        <w:t xml:space="preserve">: Estratégia de </w:t>
      </w:r>
      <w:r w:rsidR="002D58F0">
        <w:rPr>
          <w:sz w:val="23"/>
          <w:szCs w:val="23"/>
        </w:rPr>
        <w:t>oferta de produtos</w:t>
      </w:r>
      <w:r w:rsidR="00FD6287">
        <w:rPr>
          <w:sz w:val="23"/>
          <w:szCs w:val="23"/>
        </w:rPr>
        <w:t xml:space="preserve"> e serviços,</w:t>
      </w:r>
      <w:r>
        <w:rPr>
          <w:sz w:val="23"/>
          <w:szCs w:val="23"/>
        </w:rPr>
        <w:t xml:space="preserve"> </w:t>
      </w:r>
      <w:r w:rsidR="001375B7">
        <w:rPr>
          <w:sz w:val="23"/>
          <w:szCs w:val="23"/>
        </w:rPr>
        <w:t xml:space="preserve">algoritmos de classificação, </w:t>
      </w:r>
      <w:r w:rsidR="00873B81">
        <w:rPr>
          <w:sz w:val="23"/>
          <w:szCs w:val="23"/>
        </w:rPr>
        <w:t xml:space="preserve">machine learning, </w:t>
      </w:r>
      <w:r w:rsidR="001375B7">
        <w:rPr>
          <w:sz w:val="23"/>
          <w:szCs w:val="23"/>
        </w:rPr>
        <w:t>t</w:t>
      </w:r>
      <w:r w:rsidR="00FD6287">
        <w:rPr>
          <w:sz w:val="23"/>
          <w:szCs w:val="23"/>
        </w:rPr>
        <w:t>ext</w:t>
      </w:r>
      <w:r w:rsidR="00B22913">
        <w:rPr>
          <w:sz w:val="23"/>
          <w:szCs w:val="23"/>
        </w:rPr>
        <w:t xml:space="preserve"> </w:t>
      </w:r>
      <w:r w:rsidR="001375B7">
        <w:rPr>
          <w:sz w:val="23"/>
          <w:szCs w:val="23"/>
        </w:rPr>
        <w:t>m</w:t>
      </w:r>
      <w:r w:rsidR="00B22913">
        <w:rPr>
          <w:sz w:val="23"/>
          <w:szCs w:val="23"/>
        </w:rPr>
        <w:t xml:space="preserve">ining, </w:t>
      </w:r>
      <w:r w:rsidR="001375B7">
        <w:rPr>
          <w:sz w:val="23"/>
          <w:szCs w:val="23"/>
        </w:rPr>
        <w:t>a</w:t>
      </w:r>
      <w:r>
        <w:rPr>
          <w:sz w:val="23"/>
          <w:szCs w:val="23"/>
        </w:rPr>
        <w:t xml:space="preserve">nálise </w:t>
      </w:r>
      <w:r w:rsidR="002D58F0">
        <w:rPr>
          <w:sz w:val="23"/>
          <w:szCs w:val="23"/>
        </w:rPr>
        <w:t xml:space="preserve">de sentimentos, </w:t>
      </w:r>
      <w:r w:rsidR="001375B7">
        <w:rPr>
          <w:sz w:val="23"/>
          <w:szCs w:val="23"/>
        </w:rPr>
        <w:t>n</w:t>
      </w:r>
      <w:r w:rsidR="002D58F0">
        <w:rPr>
          <w:sz w:val="23"/>
          <w:szCs w:val="23"/>
        </w:rPr>
        <w:t>uvem de palavras</w:t>
      </w:r>
      <w:r w:rsidR="00B22913">
        <w:rPr>
          <w:sz w:val="23"/>
          <w:szCs w:val="23"/>
        </w:rPr>
        <w:t>.</w:t>
      </w:r>
      <w:r w:rsidR="006F1701">
        <w:br w:type="page"/>
      </w:r>
    </w:p>
    <w:p w:rsidR="00A90CD9" w:rsidRDefault="00A90CD9" w:rsidP="00B52A49">
      <w:pPr>
        <w:spacing w:line="480" w:lineRule="auto"/>
        <w:jc w:val="both"/>
      </w:pPr>
    </w:p>
    <w:sdt>
      <w:sdtPr>
        <w:rPr>
          <w:rFonts w:ascii="Times New Roman" w:eastAsia="Times New Roman" w:hAnsi="Times New Roman" w:cs="Times New Roman"/>
          <w:color w:val="auto"/>
          <w:sz w:val="24"/>
          <w:szCs w:val="24"/>
        </w:rPr>
        <w:id w:val="100068278"/>
        <w:docPartObj>
          <w:docPartGallery w:val="Table of Contents"/>
          <w:docPartUnique/>
        </w:docPartObj>
      </w:sdtPr>
      <w:sdtEndPr>
        <w:rPr>
          <w:b/>
          <w:bCs/>
          <w:noProof/>
        </w:rPr>
      </w:sdtEndPr>
      <w:sdtContent>
        <w:p w:rsidR="00A90CD9" w:rsidRDefault="00A90CD9" w:rsidP="00D82775">
          <w:pPr>
            <w:pStyle w:val="TOCHeading"/>
            <w:spacing w:line="360" w:lineRule="auto"/>
          </w:pPr>
          <w:r>
            <w:t>Índice</w:t>
          </w:r>
        </w:p>
        <w:p w:rsidR="00D82775" w:rsidRDefault="00A90CD9" w:rsidP="00D82775">
          <w:pPr>
            <w:pStyle w:val="TOC1"/>
            <w:tabs>
              <w:tab w:val="right" w:leader="dot" w:pos="9628"/>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834624" w:history="1">
            <w:r w:rsidR="00D82775" w:rsidRPr="004D0803">
              <w:rPr>
                <w:rStyle w:val="Hyperlink"/>
                <w:noProof/>
              </w:rPr>
              <w:t>Introdução</w:t>
            </w:r>
            <w:r w:rsidR="00D82775">
              <w:rPr>
                <w:noProof/>
                <w:webHidden/>
              </w:rPr>
              <w:tab/>
            </w:r>
            <w:r w:rsidR="00D82775">
              <w:rPr>
                <w:noProof/>
                <w:webHidden/>
              </w:rPr>
              <w:fldChar w:fldCharType="begin"/>
            </w:r>
            <w:r w:rsidR="00D82775">
              <w:rPr>
                <w:noProof/>
                <w:webHidden/>
              </w:rPr>
              <w:instrText xml:space="preserve"> PAGEREF _Toc529834624 \h </w:instrText>
            </w:r>
            <w:r w:rsidR="00D82775">
              <w:rPr>
                <w:noProof/>
                <w:webHidden/>
              </w:rPr>
            </w:r>
            <w:r w:rsidR="00D82775">
              <w:rPr>
                <w:noProof/>
                <w:webHidden/>
              </w:rPr>
              <w:fldChar w:fldCharType="separate"/>
            </w:r>
            <w:r w:rsidR="00D82775">
              <w:rPr>
                <w:noProof/>
                <w:webHidden/>
              </w:rPr>
              <w:t>6</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5" w:history="1">
            <w:r w:rsidR="00D82775" w:rsidRPr="004D0803">
              <w:rPr>
                <w:rStyle w:val="Hyperlink"/>
                <w:noProof/>
              </w:rPr>
              <w:t>Objetivo</w:t>
            </w:r>
            <w:r w:rsidR="00D82775">
              <w:rPr>
                <w:noProof/>
                <w:webHidden/>
              </w:rPr>
              <w:tab/>
            </w:r>
            <w:r w:rsidR="00D82775">
              <w:rPr>
                <w:noProof/>
                <w:webHidden/>
              </w:rPr>
              <w:fldChar w:fldCharType="begin"/>
            </w:r>
            <w:r w:rsidR="00D82775">
              <w:rPr>
                <w:noProof/>
                <w:webHidden/>
              </w:rPr>
              <w:instrText xml:space="preserve"> PAGEREF _Toc529834625 \h </w:instrText>
            </w:r>
            <w:r w:rsidR="00D82775">
              <w:rPr>
                <w:noProof/>
                <w:webHidden/>
              </w:rPr>
            </w:r>
            <w:r w:rsidR="00D82775">
              <w:rPr>
                <w:noProof/>
                <w:webHidden/>
              </w:rPr>
              <w:fldChar w:fldCharType="separate"/>
            </w:r>
            <w:r w:rsidR="00D82775">
              <w:rPr>
                <w:noProof/>
                <w:webHidden/>
              </w:rPr>
              <w:t>8</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6" w:history="1">
            <w:r w:rsidR="00D82775" w:rsidRPr="004D0803">
              <w:rPr>
                <w:rStyle w:val="Hyperlink"/>
                <w:noProof/>
              </w:rPr>
              <w:t>Dados Utilizados</w:t>
            </w:r>
            <w:r w:rsidR="00D82775">
              <w:rPr>
                <w:noProof/>
                <w:webHidden/>
              </w:rPr>
              <w:tab/>
            </w:r>
            <w:r w:rsidR="00D82775">
              <w:rPr>
                <w:noProof/>
                <w:webHidden/>
              </w:rPr>
              <w:fldChar w:fldCharType="begin"/>
            </w:r>
            <w:r w:rsidR="00D82775">
              <w:rPr>
                <w:noProof/>
                <w:webHidden/>
              </w:rPr>
              <w:instrText xml:space="preserve"> PAGEREF _Toc529834626 \h </w:instrText>
            </w:r>
            <w:r w:rsidR="00D82775">
              <w:rPr>
                <w:noProof/>
                <w:webHidden/>
              </w:rPr>
            </w:r>
            <w:r w:rsidR="00D82775">
              <w:rPr>
                <w:noProof/>
                <w:webHidden/>
              </w:rPr>
              <w:fldChar w:fldCharType="separate"/>
            </w:r>
            <w:r w:rsidR="00D82775">
              <w:rPr>
                <w:noProof/>
                <w:webHidden/>
              </w:rPr>
              <w:t>9</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7" w:history="1">
            <w:r w:rsidR="00D82775" w:rsidRPr="004D0803">
              <w:rPr>
                <w:rStyle w:val="Hyperlink"/>
                <w:noProof/>
              </w:rPr>
              <w:t>Abordagem Metodológica</w:t>
            </w:r>
            <w:r w:rsidR="00D82775">
              <w:rPr>
                <w:noProof/>
                <w:webHidden/>
              </w:rPr>
              <w:tab/>
            </w:r>
            <w:r w:rsidR="00D82775">
              <w:rPr>
                <w:noProof/>
                <w:webHidden/>
              </w:rPr>
              <w:fldChar w:fldCharType="begin"/>
            </w:r>
            <w:r w:rsidR="00D82775">
              <w:rPr>
                <w:noProof/>
                <w:webHidden/>
              </w:rPr>
              <w:instrText xml:space="preserve"> PAGEREF _Toc529834627 \h </w:instrText>
            </w:r>
            <w:r w:rsidR="00D82775">
              <w:rPr>
                <w:noProof/>
                <w:webHidden/>
              </w:rPr>
            </w:r>
            <w:r w:rsidR="00D82775">
              <w:rPr>
                <w:noProof/>
                <w:webHidden/>
              </w:rPr>
              <w:fldChar w:fldCharType="separate"/>
            </w:r>
            <w:r w:rsidR="00D82775">
              <w:rPr>
                <w:noProof/>
                <w:webHidden/>
              </w:rPr>
              <w:t>10</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8" w:history="1">
            <w:r w:rsidR="00D82775" w:rsidRPr="004D0803">
              <w:rPr>
                <w:rStyle w:val="Hyperlink"/>
                <w:noProof/>
              </w:rPr>
              <w:t>Extração de tweets</w:t>
            </w:r>
            <w:r w:rsidR="00D82775">
              <w:rPr>
                <w:noProof/>
                <w:webHidden/>
              </w:rPr>
              <w:tab/>
            </w:r>
            <w:r w:rsidR="00D82775">
              <w:rPr>
                <w:noProof/>
                <w:webHidden/>
              </w:rPr>
              <w:fldChar w:fldCharType="begin"/>
            </w:r>
            <w:r w:rsidR="00D82775">
              <w:rPr>
                <w:noProof/>
                <w:webHidden/>
              </w:rPr>
              <w:instrText xml:space="preserve"> PAGEREF _Toc529834628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9" w:history="1">
            <w:r w:rsidR="00D82775" w:rsidRPr="004D0803">
              <w:rPr>
                <w:rStyle w:val="Hyperlink"/>
                <w:noProof/>
              </w:rPr>
              <w:t>Preparação e Limpeza dos Dados</w:t>
            </w:r>
            <w:r w:rsidR="00D82775">
              <w:rPr>
                <w:noProof/>
                <w:webHidden/>
              </w:rPr>
              <w:tab/>
            </w:r>
            <w:r w:rsidR="00D82775">
              <w:rPr>
                <w:noProof/>
                <w:webHidden/>
              </w:rPr>
              <w:fldChar w:fldCharType="begin"/>
            </w:r>
            <w:r w:rsidR="00D82775">
              <w:rPr>
                <w:noProof/>
                <w:webHidden/>
              </w:rPr>
              <w:instrText xml:space="preserve"> PAGEREF _Toc529834629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0" w:history="1">
            <w:r w:rsidR="00D82775" w:rsidRPr="004D0803">
              <w:rPr>
                <w:rStyle w:val="Hyperlink"/>
                <w:noProof/>
              </w:rPr>
              <w:t>Retirada de StopWords</w:t>
            </w:r>
            <w:r w:rsidR="00D82775">
              <w:rPr>
                <w:noProof/>
                <w:webHidden/>
              </w:rPr>
              <w:tab/>
            </w:r>
            <w:r w:rsidR="00D82775">
              <w:rPr>
                <w:noProof/>
                <w:webHidden/>
              </w:rPr>
              <w:fldChar w:fldCharType="begin"/>
            </w:r>
            <w:r w:rsidR="00D82775">
              <w:rPr>
                <w:noProof/>
                <w:webHidden/>
              </w:rPr>
              <w:instrText xml:space="preserve"> PAGEREF _Toc529834630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1" w:history="1">
            <w:r w:rsidR="00D82775" w:rsidRPr="004D0803">
              <w:rPr>
                <w:rStyle w:val="Hyperlink"/>
                <w:noProof/>
              </w:rPr>
              <w:t>Separação da amostra em learn e test</w:t>
            </w:r>
            <w:r w:rsidR="00D82775">
              <w:rPr>
                <w:noProof/>
                <w:webHidden/>
              </w:rPr>
              <w:tab/>
            </w:r>
            <w:r w:rsidR="00D82775">
              <w:rPr>
                <w:noProof/>
                <w:webHidden/>
              </w:rPr>
              <w:fldChar w:fldCharType="begin"/>
            </w:r>
            <w:r w:rsidR="00D82775">
              <w:rPr>
                <w:noProof/>
                <w:webHidden/>
              </w:rPr>
              <w:instrText xml:space="preserve"> PAGEREF _Toc529834631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2" w:history="1">
            <w:r w:rsidR="00D82775" w:rsidRPr="004D0803">
              <w:rPr>
                <w:rStyle w:val="Hyperlink"/>
                <w:noProof/>
              </w:rPr>
              <w:t>Algoritmos de classificação</w:t>
            </w:r>
            <w:r w:rsidR="00D82775">
              <w:rPr>
                <w:noProof/>
                <w:webHidden/>
              </w:rPr>
              <w:tab/>
            </w:r>
            <w:r w:rsidR="00D82775">
              <w:rPr>
                <w:noProof/>
                <w:webHidden/>
              </w:rPr>
              <w:fldChar w:fldCharType="begin"/>
            </w:r>
            <w:r w:rsidR="00D82775">
              <w:rPr>
                <w:noProof/>
                <w:webHidden/>
              </w:rPr>
              <w:instrText xml:space="preserve"> PAGEREF _Toc529834632 \h </w:instrText>
            </w:r>
            <w:r w:rsidR="00D82775">
              <w:rPr>
                <w:noProof/>
                <w:webHidden/>
              </w:rPr>
            </w:r>
            <w:r w:rsidR="00D82775">
              <w:rPr>
                <w:noProof/>
                <w:webHidden/>
              </w:rPr>
              <w:fldChar w:fldCharType="separate"/>
            </w:r>
            <w:r w:rsidR="00D82775">
              <w:rPr>
                <w:noProof/>
                <w:webHidden/>
              </w:rPr>
              <w:t>13</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3" w:history="1">
            <w:r w:rsidR="00D82775" w:rsidRPr="004D0803">
              <w:rPr>
                <w:rStyle w:val="Hyperlink"/>
                <w:noProof/>
              </w:rPr>
              <w:t>Acurácia dos algoritmos de classificação</w:t>
            </w:r>
            <w:r w:rsidR="00D82775">
              <w:rPr>
                <w:noProof/>
                <w:webHidden/>
              </w:rPr>
              <w:tab/>
            </w:r>
            <w:r w:rsidR="00D82775">
              <w:rPr>
                <w:noProof/>
                <w:webHidden/>
              </w:rPr>
              <w:fldChar w:fldCharType="begin"/>
            </w:r>
            <w:r w:rsidR="00D82775">
              <w:rPr>
                <w:noProof/>
                <w:webHidden/>
              </w:rPr>
              <w:instrText xml:space="preserve"> PAGEREF _Toc529834633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4" w:history="1">
            <w:r w:rsidR="00D82775" w:rsidRPr="004D0803">
              <w:rPr>
                <w:rStyle w:val="Hyperlink"/>
                <w:noProof/>
              </w:rPr>
              <w:t>Léxico em português para análise de sentimentos</w:t>
            </w:r>
            <w:r w:rsidR="00D82775">
              <w:rPr>
                <w:noProof/>
                <w:webHidden/>
              </w:rPr>
              <w:tab/>
            </w:r>
            <w:r w:rsidR="00D82775">
              <w:rPr>
                <w:noProof/>
                <w:webHidden/>
              </w:rPr>
              <w:fldChar w:fldCharType="begin"/>
            </w:r>
            <w:r w:rsidR="00D82775">
              <w:rPr>
                <w:noProof/>
                <w:webHidden/>
              </w:rPr>
              <w:instrText xml:space="preserve"> PAGEREF _Toc529834634 \h </w:instrText>
            </w:r>
            <w:r w:rsidR="00D82775">
              <w:rPr>
                <w:noProof/>
                <w:webHidden/>
              </w:rPr>
            </w:r>
            <w:r w:rsidR="00D82775">
              <w:rPr>
                <w:noProof/>
                <w:webHidden/>
              </w:rPr>
              <w:fldChar w:fldCharType="separate"/>
            </w:r>
            <w:r w:rsidR="00D82775">
              <w:rPr>
                <w:noProof/>
                <w:webHidden/>
              </w:rPr>
              <w:t>14</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5" w:history="1">
            <w:r w:rsidR="00D82775" w:rsidRPr="004D0803">
              <w:rPr>
                <w:rStyle w:val="Hyperlink"/>
                <w:noProof/>
              </w:rPr>
              <w:t>Classificação de palavras</w:t>
            </w:r>
            <w:r w:rsidR="00D82775">
              <w:rPr>
                <w:noProof/>
                <w:webHidden/>
              </w:rPr>
              <w:tab/>
            </w:r>
            <w:r w:rsidR="00D82775">
              <w:rPr>
                <w:noProof/>
                <w:webHidden/>
              </w:rPr>
              <w:fldChar w:fldCharType="begin"/>
            </w:r>
            <w:r w:rsidR="00D82775">
              <w:rPr>
                <w:noProof/>
                <w:webHidden/>
              </w:rPr>
              <w:instrText xml:space="preserve"> PAGEREF _Toc529834635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6" w:history="1">
            <w:r w:rsidR="00D82775" w:rsidRPr="004D0803">
              <w:rPr>
                <w:rStyle w:val="Hyperlink"/>
                <w:noProof/>
              </w:rPr>
              <w:t>Análises</w:t>
            </w:r>
            <w:r w:rsidR="00D82775">
              <w:rPr>
                <w:noProof/>
                <w:webHidden/>
              </w:rPr>
              <w:tab/>
            </w:r>
            <w:r w:rsidR="00D82775">
              <w:rPr>
                <w:noProof/>
                <w:webHidden/>
              </w:rPr>
              <w:fldChar w:fldCharType="begin"/>
            </w:r>
            <w:r w:rsidR="00D82775">
              <w:rPr>
                <w:noProof/>
                <w:webHidden/>
              </w:rPr>
              <w:instrText xml:space="preserve"> PAGEREF _Toc529834636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rsidR="00D82775" w:rsidRDefault="00E44B18"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7" w:history="1">
            <w:r w:rsidR="00D82775" w:rsidRPr="004D0803">
              <w:rPr>
                <w:rStyle w:val="Hyperlink"/>
                <w:noProof/>
              </w:rPr>
              <w:t>Análise dos tweets positivos</w:t>
            </w:r>
            <w:r w:rsidR="00D82775">
              <w:rPr>
                <w:noProof/>
                <w:webHidden/>
              </w:rPr>
              <w:tab/>
            </w:r>
            <w:r w:rsidR="00D82775">
              <w:rPr>
                <w:noProof/>
                <w:webHidden/>
              </w:rPr>
              <w:fldChar w:fldCharType="begin"/>
            </w:r>
            <w:r w:rsidR="00D82775">
              <w:rPr>
                <w:noProof/>
                <w:webHidden/>
              </w:rPr>
              <w:instrText xml:space="preserve"> PAGEREF _Toc529834637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rsidR="00D82775" w:rsidRDefault="00E44B18"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8" w:history="1">
            <w:r w:rsidR="00D82775" w:rsidRPr="004D0803">
              <w:rPr>
                <w:rStyle w:val="Hyperlink"/>
                <w:noProof/>
              </w:rPr>
              <w:t>Análise dos tweets negativos</w:t>
            </w:r>
            <w:r w:rsidR="00D82775">
              <w:rPr>
                <w:noProof/>
                <w:webHidden/>
              </w:rPr>
              <w:tab/>
            </w:r>
            <w:r w:rsidR="00D82775">
              <w:rPr>
                <w:noProof/>
                <w:webHidden/>
              </w:rPr>
              <w:fldChar w:fldCharType="begin"/>
            </w:r>
            <w:r w:rsidR="00D82775">
              <w:rPr>
                <w:noProof/>
                <w:webHidden/>
              </w:rPr>
              <w:instrText xml:space="preserve"> PAGEREF _Toc529834638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E44B18"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9" w:history="1">
            <w:r w:rsidR="00D82775" w:rsidRPr="004D0803">
              <w:rPr>
                <w:rStyle w:val="Hyperlink"/>
                <w:noProof/>
              </w:rPr>
              <w:t>Comparação com outros tweets de bancos digitais</w:t>
            </w:r>
            <w:r w:rsidR="00D82775">
              <w:rPr>
                <w:noProof/>
                <w:webHidden/>
              </w:rPr>
              <w:tab/>
            </w:r>
            <w:r w:rsidR="00D82775">
              <w:rPr>
                <w:noProof/>
                <w:webHidden/>
              </w:rPr>
              <w:fldChar w:fldCharType="begin"/>
            </w:r>
            <w:r w:rsidR="00D82775">
              <w:rPr>
                <w:noProof/>
                <w:webHidden/>
              </w:rPr>
              <w:instrText xml:space="preserve"> PAGEREF _Toc529834639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0" w:history="1">
            <w:r w:rsidR="00D82775" w:rsidRPr="004D0803">
              <w:rPr>
                <w:rStyle w:val="Hyperlink"/>
                <w:noProof/>
              </w:rPr>
              <w:t>Conclusão</w:t>
            </w:r>
            <w:r w:rsidR="00D82775">
              <w:rPr>
                <w:noProof/>
                <w:webHidden/>
              </w:rPr>
              <w:tab/>
            </w:r>
            <w:r w:rsidR="00D82775">
              <w:rPr>
                <w:noProof/>
                <w:webHidden/>
              </w:rPr>
              <w:fldChar w:fldCharType="begin"/>
            </w:r>
            <w:r w:rsidR="00D82775">
              <w:rPr>
                <w:noProof/>
                <w:webHidden/>
              </w:rPr>
              <w:instrText xml:space="preserve"> PAGEREF _Toc529834640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1" w:history="1">
            <w:r w:rsidR="00D82775" w:rsidRPr="004D0803">
              <w:rPr>
                <w:rStyle w:val="Hyperlink"/>
                <w:noProof/>
              </w:rPr>
              <w:t>Referências</w:t>
            </w:r>
            <w:r w:rsidR="00D82775">
              <w:rPr>
                <w:noProof/>
                <w:webHidden/>
              </w:rPr>
              <w:tab/>
            </w:r>
            <w:r w:rsidR="00D82775">
              <w:rPr>
                <w:noProof/>
                <w:webHidden/>
              </w:rPr>
              <w:fldChar w:fldCharType="begin"/>
            </w:r>
            <w:r w:rsidR="00D82775">
              <w:rPr>
                <w:noProof/>
                <w:webHidden/>
              </w:rPr>
              <w:instrText xml:space="preserve"> PAGEREF _Toc529834641 \h </w:instrText>
            </w:r>
            <w:r w:rsidR="00D82775">
              <w:rPr>
                <w:noProof/>
                <w:webHidden/>
              </w:rPr>
            </w:r>
            <w:r w:rsidR="00D82775">
              <w:rPr>
                <w:noProof/>
                <w:webHidden/>
              </w:rPr>
              <w:fldChar w:fldCharType="separate"/>
            </w:r>
            <w:r w:rsidR="00D82775">
              <w:rPr>
                <w:noProof/>
                <w:webHidden/>
              </w:rPr>
              <w:t>24</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2" w:history="1">
            <w:r w:rsidR="00D82775" w:rsidRPr="004D0803">
              <w:rPr>
                <w:rStyle w:val="Hyperlink"/>
                <w:noProof/>
              </w:rPr>
              <w:t>Próximos Passos</w:t>
            </w:r>
            <w:r w:rsidR="00D82775">
              <w:rPr>
                <w:noProof/>
                <w:webHidden/>
              </w:rPr>
              <w:tab/>
            </w:r>
            <w:r w:rsidR="00D82775">
              <w:rPr>
                <w:noProof/>
                <w:webHidden/>
              </w:rPr>
              <w:fldChar w:fldCharType="begin"/>
            </w:r>
            <w:r w:rsidR="00D82775">
              <w:rPr>
                <w:noProof/>
                <w:webHidden/>
              </w:rPr>
              <w:instrText xml:space="preserve"> PAGEREF _Toc529834642 \h </w:instrText>
            </w:r>
            <w:r w:rsidR="00D82775">
              <w:rPr>
                <w:noProof/>
                <w:webHidden/>
              </w:rPr>
            </w:r>
            <w:r w:rsidR="00D82775">
              <w:rPr>
                <w:noProof/>
                <w:webHidden/>
              </w:rPr>
              <w:fldChar w:fldCharType="separate"/>
            </w:r>
            <w:r w:rsidR="00D82775">
              <w:rPr>
                <w:noProof/>
                <w:webHidden/>
              </w:rPr>
              <w:t>25</w:t>
            </w:r>
            <w:r w:rsidR="00D82775">
              <w:rPr>
                <w:noProof/>
                <w:webHidden/>
              </w:rPr>
              <w:fldChar w:fldCharType="end"/>
            </w:r>
          </w:hyperlink>
        </w:p>
        <w:p w:rsidR="00D82775" w:rsidRDefault="00E44B18"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3" w:history="1">
            <w:r w:rsidR="00D82775" w:rsidRPr="004D0803">
              <w:rPr>
                <w:rStyle w:val="Hyperlink"/>
                <w:noProof/>
              </w:rPr>
              <w:t>Anexos</w:t>
            </w:r>
            <w:r w:rsidR="00D82775">
              <w:rPr>
                <w:noProof/>
                <w:webHidden/>
              </w:rPr>
              <w:tab/>
            </w:r>
            <w:r w:rsidR="00D82775">
              <w:rPr>
                <w:noProof/>
                <w:webHidden/>
              </w:rPr>
              <w:fldChar w:fldCharType="begin"/>
            </w:r>
            <w:r w:rsidR="00D82775">
              <w:rPr>
                <w:noProof/>
                <w:webHidden/>
              </w:rPr>
              <w:instrText xml:space="preserve"> PAGEREF _Toc529834643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rsidR="00D82775" w:rsidRDefault="00E44B18"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44" w:history="1">
            <w:r w:rsidR="00D82775" w:rsidRPr="004D0803">
              <w:rPr>
                <w:rStyle w:val="Hyperlink"/>
                <w:noProof/>
              </w:rPr>
              <w:t>Requisitos de pacotes</w:t>
            </w:r>
            <w:r w:rsidR="00D82775">
              <w:rPr>
                <w:noProof/>
                <w:webHidden/>
              </w:rPr>
              <w:tab/>
            </w:r>
            <w:r w:rsidR="00D82775">
              <w:rPr>
                <w:noProof/>
                <w:webHidden/>
              </w:rPr>
              <w:fldChar w:fldCharType="begin"/>
            </w:r>
            <w:r w:rsidR="00D82775">
              <w:rPr>
                <w:noProof/>
                <w:webHidden/>
              </w:rPr>
              <w:instrText xml:space="preserve"> PAGEREF _Toc529834644 \h </w:instrText>
            </w:r>
            <w:r w:rsidR="00D82775">
              <w:rPr>
                <w:noProof/>
                <w:webHidden/>
              </w:rPr>
            </w:r>
            <w:r w:rsidR="00D82775">
              <w:rPr>
                <w:noProof/>
                <w:webHidden/>
              </w:rPr>
              <w:fldChar w:fldCharType="separate"/>
            </w:r>
            <w:r w:rsidR="00D82775">
              <w:rPr>
                <w:noProof/>
                <w:webHidden/>
              </w:rPr>
              <w:t>26</w:t>
            </w:r>
            <w:r w:rsidR="00D82775">
              <w:rPr>
                <w:noProof/>
                <w:webHidden/>
              </w:rPr>
              <w:fldChar w:fldCharType="end"/>
            </w:r>
          </w:hyperlink>
        </w:p>
        <w:p w:rsidR="00447AC5" w:rsidRDefault="00A90CD9" w:rsidP="00D82775">
          <w:pPr>
            <w:spacing w:line="360" w:lineRule="auto"/>
            <w:rPr>
              <w:b/>
              <w:bCs/>
              <w:noProof/>
            </w:rPr>
          </w:pPr>
          <w:r>
            <w:rPr>
              <w:b/>
              <w:bCs/>
              <w:noProof/>
            </w:rPr>
            <w:fldChar w:fldCharType="end"/>
          </w:r>
        </w:p>
      </w:sdtContent>
    </w:sdt>
    <w:p w:rsidR="00A90CD9" w:rsidRDefault="00A90CD9" w:rsidP="00447AC5">
      <w:pPr>
        <w:spacing w:line="480" w:lineRule="auto"/>
      </w:pPr>
      <w:r>
        <w:br w:type="page"/>
      </w:r>
    </w:p>
    <w:p w:rsidR="00C01CA2" w:rsidRDefault="00C01CA2">
      <w:pPr>
        <w:pStyle w:val="TableofFigures"/>
        <w:tabs>
          <w:tab w:val="right" w:leader="dot" w:pos="9628"/>
        </w:tabs>
      </w:pPr>
    </w:p>
    <w:p w:rsidR="00C01CA2" w:rsidRPr="00C01CA2" w:rsidRDefault="00C01CA2" w:rsidP="00D82775">
      <w:pPr>
        <w:pStyle w:val="TOCHeading"/>
        <w:spacing w:line="480" w:lineRule="auto"/>
      </w:pPr>
      <w:r>
        <w:t>Índice de Figuras</w:t>
      </w:r>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529834648" w:history="1">
        <w:r w:rsidRPr="004C1BA1">
          <w:rPr>
            <w:rStyle w:val="Hyperlink"/>
            <w:noProof/>
          </w:rPr>
          <w:t>Figura 1 - Visão de Arquitetura da Técnica Proposta</w:t>
        </w:r>
        <w:r>
          <w:rPr>
            <w:noProof/>
            <w:webHidden/>
          </w:rPr>
          <w:tab/>
        </w:r>
        <w:r>
          <w:rPr>
            <w:noProof/>
            <w:webHidden/>
          </w:rPr>
          <w:fldChar w:fldCharType="begin"/>
        </w:r>
        <w:r>
          <w:rPr>
            <w:noProof/>
            <w:webHidden/>
          </w:rPr>
          <w:instrText xml:space="preserve"> PAGEREF _Toc529834648 \h </w:instrText>
        </w:r>
        <w:r>
          <w:rPr>
            <w:noProof/>
            <w:webHidden/>
          </w:rPr>
        </w:r>
        <w:r>
          <w:rPr>
            <w:noProof/>
            <w:webHidden/>
          </w:rPr>
          <w:fldChar w:fldCharType="separate"/>
        </w:r>
        <w:r>
          <w:rPr>
            <w:noProof/>
            <w:webHidden/>
          </w:rPr>
          <w:t>11</w:t>
        </w:r>
        <w:r>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49" w:history="1">
        <w:r w:rsidR="00D82775" w:rsidRPr="004C1BA1">
          <w:rPr>
            <w:rStyle w:val="Hyperlink"/>
            <w:noProof/>
          </w:rPr>
          <w:t>Figura 2 - Extração de dados do Twitter</w:t>
        </w:r>
        <w:r w:rsidR="00D82775">
          <w:rPr>
            <w:noProof/>
            <w:webHidden/>
          </w:rPr>
          <w:tab/>
        </w:r>
        <w:r w:rsidR="00D82775">
          <w:rPr>
            <w:noProof/>
            <w:webHidden/>
          </w:rPr>
          <w:fldChar w:fldCharType="begin"/>
        </w:r>
        <w:r w:rsidR="00D82775">
          <w:rPr>
            <w:noProof/>
            <w:webHidden/>
          </w:rPr>
          <w:instrText xml:space="preserve"> PAGEREF _Toc529834649 \h </w:instrText>
        </w:r>
        <w:r w:rsidR="00D82775">
          <w:rPr>
            <w:noProof/>
            <w:webHidden/>
          </w:rPr>
        </w:r>
        <w:r w:rsidR="00D82775">
          <w:rPr>
            <w:noProof/>
            <w:webHidden/>
          </w:rPr>
          <w:fldChar w:fldCharType="separate"/>
        </w:r>
        <w:r w:rsidR="00D82775">
          <w:rPr>
            <w:noProof/>
            <w:webHidden/>
          </w:rPr>
          <w:t>11</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0" w:history="1">
        <w:r w:rsidR="00D82775" w:rsidRPr="004C1BA1">
          <w:rPr>
            <w:rStyle w:val="Hyperlink"/>
            <w:noProof/>
          </w:rPr>
          <w:t>Figura 3 - Tweets após a preparação e limpeza de dados</w:t>
        </w:r>
        <w:r w:rsidR="00D82775">
          <w:rPr>
            <w:noProof/>
            <w:webHidden/>
          </w:rPr>
          <w:tab/>
        </w:r>
        <w:r w:rsidR="00D82775">
          <w:rPr>
            <w:noProof/>
            <w:webHidden/>
          </w:rPr>
          <w:fldChar w:fldCharType="begin"/>
        </w:r>
        <w:r w:rsidR="00D82775">
          <w:rPr>
            <w:noProof/>
            <w:webHidden/>
          </w:rPr>
          <w:instrText xml:space="preserve"> PAGEREF _Toc529834650 \h </w:instrText>
        </w:r>
        <w:r w:rsidR="00D82775">
          <w:rPr>
            <w:noProof/>
            <w:webHidden/>
          </w:rPr>
        </w:r>
        <w:r w:rsidR="00D82775">
          <w:rPr>
            <w:noProof/>
            <w:webHidden/>
          </w:rPr>
          <w:fldChar w:fldCharType="separate"/>
        </w:r>
        <w:r w:rsidR="00D82775">
          <w:rPr>
            <w:noProof/>
            <w:webHidden/>
          </w:rPr>
          <w:t>12</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1" w:history="1">
        <w:r w:rsidR="00D82775" w:rsidRPr="004C1BA1">
          <w:rPr>
            <w:rStyle w:val="Hyperlink"/>
            <w:noProof/>
          </w:rPr>
          <w:t>Figura 4 - Lista de tweets após a classificação</w:t>
        </w:r>
        <w:r w:rsidR="00D82775">
          <w:rPr>
            <w:noProof/>
            <w:webHidden/>
          </w:rPr>
          <w:tab/>
        </w:r>
        <w:r w:rsidR="00D82775">
          <w:rPr>
            <w:noProof/>
            <w:webHidden/>
          </w:rPr>
          <w:fldChar w:fldCharType="begin"/>
        </w:r>
        <w:r w:rsidR="00D82775">
          <w:rPr>
            <w:noProof/>
            <w:webHidden/>
          </w:rPr>
          <w:instrText xml:space="preserve"> PAGEREF _Toc529834651 \h </w:instrText>
        </w:r>
        <w:r w:rsidR="00D82775">
          <w:rPr>
            <w:noProof/>
            <w:webHidden/>
          </w:rPr>
        </w:r>
        <w:r w:rsidR="00D82775">
          <w:rPr>
            <w:noProof/>
            <w:webHidden/>
          </w:rPr>
          <w:fldChar w:fldCharType="separate"/>
        </w:r>
        <w:r w:rsidR="00D82775">
          <w:rPr>
            <w:noProof/>
            <w:webHidden/>
          </w:rPr>
          <w:t>15</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2" w:history="1">
        <w:r w:rsidR="00D82775" w:rsidRPr="004C1BA1">
          <w:rPr>
            <w:rStyle w:val="Hyperlink"/>
            <w:noProof/>
          </w:rPr>
          <w:t>Figura 5 - Nuvem de Palavras de Tweets @falanext</w:t>
        </w:r>
        <w:r w:rsidR="00D82775">
          <w:rPr>
            <w:noProof/>
            <w:webHidden/>
          </w:rPr>
          <w:tab/>
        </w:r>
        <w:r w:rsidR="00D82775">
          <w:rPr>
            <w:noProof/>
            <w:webHidden/>
          </w:rPr>
          <w:fldChar w:fldCharType="begin"/>
        </w:r>
        <w:r w:rsidR="00D82775">
          <w:rPr>
            <w:noProof/>
            <w:webHidden/>
          </w:rPr>
          <w:instrText xml:space="preserve"> PAGEREF _Toc529834652 \h </w:instrText>
        </w:r>
        <w:r w:rsidR="00D82775">
          <w:rPr>
            <w:noProof/>
            <w:webHidden/>
          </w:rPr>
        </w:r>
        <w:r w:rsidR="00D82775">
          <w:rPr>
            <w:noProof/>
            <w:webHidden/>
          </w:rPr>
          <w:fldChar w:fldCharType="separate"/>
        </w:r>
        <w:r w:rsidR="00D82775">
          <w:rPr>
            <w:noProof/>
            <w:webHidden/>
          </w:rPr>
          <w:t>16</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3" w:history="1">
        <w:r w:rsidR="00D82775" w:rsidRPr="004C1BA1">
          <w:rPr>
            <w:rStyle w:val="Hyperlink"/>
            <w:noProof/>
          </w:rPr>
          <w:t>Figura 6 - Palavras mais utilizadas nos tweets</w:t>
        </w:r>
        <w:r w:rsidR="00D82775">
          <w:rPr>
            <w:noProof/>
            <w:webHidden/>
          </w:rPr>
          <w:tab/>
        </w:r>
        <w:r w:rsidR="00D82775">
          <w:rPr>
            <w:noProof/>
            <w:webHidden/>
          </w:rPr>
          <w:fldChar w:fldCharType="begin"/>
        </w:r>
        <w:r w:rsidR="00D82775">
          <w:rPr>
            <w:noProof/>
            <w:webHidden/>
          </w:rPr>
          <w:instrText xml:space="preserve"> PAGEREF _Toc529834653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4" w:history="1">
        <w:r w:rsidR="00D82775" w:rsidRPr="004C1BA1">
          <w:rPr>
            <w:rStyle w:val="Hyperlink"/>
            <w:noProof/>
          </w:rPr>
          <w:t>Figura 7 - Nuvem de palavras de tweets com a palavra ‘Conta’</w:t>
        </w:r>
        <w:r w:rsidR="00D82775">
          <w:rPr>
            <w:noProof/>
            <w:webHidden/>
          </w:rPr>
          <w:tab/>
        </w:r>
        <w:r w:rsidR="00D82775">
          <w:rPr>
            <w:noProof/>
            <w:webHidden/>
          </w:rPr>
          <w:fldChar w:fldCharType="begin"/>
        </w:r>
        <w:r w:rsidR="00D82775">
          <w:rPr>
            <w:noProof/>
            <w:webHidden/>
          </w:rPr>
          <w:instrText xml:space="preserve"> PAGEREF _Toc529834654 \h </w:instrText>
        </w:r>
        <w:r w:rsidR="00D82775">
          <w:rPr>
            <w:noProof/>
            <w:webHidden/>
          </w:rPr>
        </w:r>
        <w:r w:rsidR="00D82775">
          <w:rPr>
            <w:noProof/>
            <w:webHidden/>
          </w:rPr>
          <w:fldChar w:fldCharType="separate"/>
        </w:r>
        <w:r w:rsidR="00D82775">
          <w:rPr>
            <w:noProof/>
            <w:webHidden/>
          </w:rPr>
          <w:t>17</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5" w:history="1">
        <w:r w:rsidR="00D82775" w:rsidRPr="004C1BA1">
          <w:rPr>
            <w:rStyle w:val="Hyperlink"/>
            <w:noProof/>
          </w:rPr>
          <w:t>Figura 8 - Percentual de classificação dos tweets Next</w:t>
        </w:r>
        <w:r w:rsidR="00D82775">
          <w:rPr>
            <w:noProof/>
            <w:webHidden/>
          </w:rPr>
          <w:tab/>
        </w:r>
        <w:r w:rsidR="00D82775">
          <w:rPr>
            <w:noProof/>
            <w:webHidden/>
          </w:rPr>
          <w:fldChar w:fldCharType="begin"/>
        </w:r>
        <w:r w:rsidR="00D82775">
          <w:rPr>
            <w:noProof/>
            <w:webHidden/>
          </w:rPr>
          <w:instrText xml:space="preserve"> PAGEREF _Toc529834655 \h </w:instrText>
        </w:r>
        <w:r w:rsidR="00D82775">
          <w:rPr>
            <w:noProof/>
            <w:webHidden/>
          </w:rPr>
        </w:r>
        <w:r w:rsidR="00D82775">
          <w:rPr>
            <w:noProof/>
            <w:webHidden/>
          </w:rPr>
          <w:fldChar w:fldCharType="separate"/>
        </w:r>
        <w:r w:rsidR="00D82775">
          <w:rPr>
            <w:noProof/>
            <w:webHidden/>
          </w:rPr>
          <w:t>18</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6" w:history="1">
        <w:r w:rsidR="00D82775" w:rsidRPr="004C1BA1">
          <w:rPr>
            <w:rStyle w:val="Hyperlink"/>
            <w:noProof/>
          </w:rPr>
          <w:t>Figura 9 - WordCloud de tweets classificados como positivos</w:t>
        </w:r>
        <w:r w:rsidR="00D82775">
          <w:rPr>
            <w:noProof/>
            <w:webHidden/>
          </w:rPr>
          <w:tab/>
        </w:r>
        <w:r w:rsidR="00D82775">
          <w:rPr>
            <w:noProof/>
            <w:webHidden/>
          </w:rPr>
          <w:fldChar w:fldCharType="begin"/>
        </w:r>
        <w:r w:rsidR="00D82775">
          <w:rPr>
            <w:noProof/>
            <w:webHidden/>
          </w:rPr>
          <w:instrText xml:space="preserve"> PAGEREF _Toc529834656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7" w:history="1">
        <w:r w:rsidR="00D82775" w:rsidRPr="004C1BA1">
          <w:rPr>
            <w:rStyle w:val="Hyperlink"/>
            <w:noProof/>
          </w:rPr>
          <w:t>Figura 10 - Palavras mais utilizadas nos tweets positivos</w:t>
        </w:r>
        <w:r w:rsidR="00D82775">
          <w:rPr>
            <w:noProof/>
            <w:webHidden/>
          </w:rPr>
          <w:tab/>
        </w:r>
        <w:r w:rsidR="00D82775">
          <w:rPr>
            <w:noProof/>
            <w:webHidden/>
          </w:rPr>
          <w:fldChar w:fldCharType="begin"/>
        </w:r>
        <w:r w:rsidR="00D82775">
          <w:rPr>
            <w:noProof/>
            <w:webHidden/>
          </w:rPr>
          <w:instrText xml:space="preserve"> PAGEREF _Toc529834657 \h </w:instrText>
        </w:r>
        <w:r w:rsidR="00D82775">
          <w:rPr>
            <w:noProof/>
            <w:webHidden/>
          </w:rPr>
        </w:r>
        <w:r w:rsidR="00D82775">
          <w:rPr>
            <w:noProof/>
            <w:webHidden/>
          </w:rPr>
          <w:fldChar w:fldCharType="separate"/>
        </w:r>
        <w:r w:rsidR="00D82775">
          <w:rPr>
            <w:noProof/>
            <w:webHidden/>
          </w:rPr>
          <w:t>19</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8" w:history="1">
        <w:r w:rsidR="00D82775" w:rsidRPr="004C1BA1">
          <w:rPr>
            <w:rStyle w:val="Hyperlink"/>
            <w:noProof/>
          </w:rPr>
          <w:t>Figura 11 - WordCloud de tweets classificados como negativos</w:t>
        </w:r>
        <w:r w:rsidR="00D82775">
          <w:rPr>
            <w:noProof/>
            <w:webHidden/>
          </w:rPr>
          <w:tab/>
        </w:r>
        <w:r w:rsidR="00D82775">
          <w:rPr>
            <w:noProof/>
            <w:webHidden/>
          </w:rPr>
          <w:fldChar w:fldCharType="begin"/>
        </w:r>
        <w:r w:rsidR="00D82775">
          <w:rPr>
            <w:noProof/>
            <w:webHidden/>
          </w:rPr>
          <w:instrText xml:space="preserve"> PAGEREF _Toc529834658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9" w:history="1">
        <w:r w:rsidR="00D82775" w:rsidRPr="004C1BA1">
          <w:rPr>
            <w:rStyle w:val="Hyperlink"/>
            <w:noProof/>
          </w:rPr>
          <w:t>Figura 12 - Palavras mais utilizadas nos tweets negativos</w:t>
        </w:r>
        <w:r w:rsidR="00D82775">
          <w:rPr>
            <w:noProof/>
            <w:webHidden/>
          </w:rPr>
          <w:tab/>
        </w:r>
        <w:r w:rsidR="00D82775">
          <w:rPr>
            <w:noProof/>
            <w:webHidden/>
          </w:rPr>
          <w:fldChar w:fldCharType="begin"/>
        </w:r>
        <w:r w:rsidR="00D82775">
          <w:rPr>
            <w:noProof/>
            <w:webHidden/>
          </w:rPr>
          <w:instrText xml:space="preserve"> PAGEREF _Toc529834659 \h </w:instrText>
        </w:r>
        <w:r w:rsidR="00D82775">
          <w:rPr>
            <w:noProof/>
            <w:webHidden/>
          </w:rPr>
        </w:r>
        <w:r w:rsidR="00D82775">
          <w:rPr>
            <w:noProof/>
            <w:webHidden/>
          </w:rPr>
          <w:fldChar w:fldCharType="separate"/>
        </w:r>
        <w:r w:rsidR="00D82775">
          <w:rPr>
            <w:noProof/>
            <w:webHidden/>
          </w:rPr>
          <w:t>20</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0" w:history="1">
        <w:r w:rsidR="00D82775" w:rsidRPr="004C1BA1">
          <w:rPr>
            <w:rStyle w:val="Hyperlink"/>
            <w:noProof/>
          </w:rPr>
          <w:t>Figura 13 - Nuvem de palavras com a palavra 'Atendimento'</w:t>
        </w:r>
        <w:r w:rsidR="00D82775">
          <w:rPr>
            <w:noProof/>
            <w:webHidden/>
          </w:rPr>
          <w:tab/>
        </w:r>
        <w:r w:rsidR="00D82775">
          <w:rPr>
            <w:noProof/>
            <w:webHidden/>
          </w:rPr>
          <w:fldChar w:fldCharType="begin"/>
        </w:r>
        <w:r w:rsidR="00D82775">
          <w:rPr>
            <w:noProof/>
            <w:webHidden/>
          </w:rPr>
          <w:instrText xml:space="preserve"> PAGEREF _Toc529834660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1" w:history="1">
        <w:r w:rsidR="00D82775" w:rsidRPr="004C1BA1">
          <w:rPr>
            <w:rStyle w:val="Hyperlink"/>
            <w:noProof/>
          </w:rPr>
          <w:t>Figura 14 - Percentual de classificação dos tweets Nubank</w:t>
        </w:r>
        <w:r w:rsidR="00D82775">
          <w:rPr>
            <w:noProof/>
            <w:webHidden/>
          </w:rPr>
          <w:tab/>
        </w:r>
        <w:r w:rsidR="00D82775">
          <w:rPr>
            <w:noProof/>
            <w:webHidden/>
          </w:rPr>
          <w:fldChar w:fldCharType="begin"/>
        </w:r>
        <w:r w:rsidR="00D82775">
          <w:rPr>
            <w:noProof/>
            <w:webHidden/>
          </w:rPr>
          <w:instrText xml:space="preserve"> PAGEREF _Toc529834661 \h </w:instrText>
        </w:r>
        <w:r w:rsidR="00D82775">
          <w:rPr>
            <w:noProof/>
            <w:webHidden/>
          </w:rPr>
        </w:r>
        <w:r w:rsidR="00D82775">
          <w:rPr>
            <w:noProof/>
            <w:webHidden/>
          </w:rPr>
          <w:fldChar w:fldCharType="separate"/>
        </w:r>
        <w:r w:rsidR="00D82775">
          <w:rPr>
            <w:noProof/>
            <w:webHidden/>
          </w:rPr>
          <w:t>21</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2" w:history="1">
        <w:r w:rsidR="00D82775" w:rsidRPr="004C1BA1">
          <w:rPr>
            <w:rStyle w:val="Hyperlink"/>
            <w:noProof/>
          </w:rPr>
          <w:t>Figura 15 - Nuvem de Palavras de Tweets @nubank</w:t>
        </w:r>
        <w:r w:rsidR="00D82775">
          <w:rPr>
            <w:noProof/>
            <w:webHidden/>
          </w:rPr>
          <w:tab/>
        </w:r>
        <w:r w:rsidR="00D82775">
          <w:rPr>
            <w:noProof/>
            <w:webHidden/>
          </w:rPr>
          <w:fldChar w:fldCharType="begin"/>
        </w:r>
        <w:r w:rsidR="00D82775">
          <w:rPr>
            <w:noProof/>
            <w:webHidden/>
          </w:rPr>
          <w:instrText xml:space="preserve"> PAGEREF _Toc529834662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3" w:history="1">
        <w:r w:rsidR="00D82775" w:rsidRPr="004C1BA1">
          <w:rPr>
            <w:rStyle w:val="Hyperlink"/>
            <w:noProof/>
          </w:rPr>
          <w:t>Figura 16 - Amostra de tweets negativos Nubank</w:t>
        </w:r>
        <w:r w:rsidR="00D82775">
          <w:rPr>
            <w:noProof/>
            <w:webHidden/>
          </w:rPr>
          <w:tab/>
        </w:r>
        <w:r w:rsidR="00D82775">
          <w:rPr>
            <w:noProof/>
            <w:webHidden/>
          </w:rPr>
          <w:fldChar w:fldCharType="begin"/>
        </w:r>
        <w:r w:rsidR="00D82775">
          <w:rPr>
            <w:noProof/>
            <w:webHidden/>
          </w:rPr>
          <w:instrText xml:space="preserve"> PAGEREF _Toc529834663 \h </w:instrText>
        </w:r>
        <w:r w:rsidR="00D82775">
          <w:rPr>
            <w:noProof/>
            <w:webHidden/>
          </w:rPr>
        </w:r>
        <w:r w:rsidR="00D82775">
          <w:rPr>
            <w:noProof/>
            <w:webHidden/>
          </w:rPr>
          <w:fldChar w:fldCharType="separate"/>
        </w:r>
        <w:r w:rsidR="00D82775">
          <w:rPr>
            <w:noProof/>
            <w:webHidden/>
          </w:rPr>
          <w:t>22</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4" w:history="1">
        <w:r w:rsidR="00D82775" w:rsidRPr="004C1BA1">
          <w:rPr>
            <w:rStyle w:val="Hyperlink"/>
            <w:noProof/>
          </w:rPr>
          <w:t>Figura 17 - Nuvem de palavras @falanext e @nubank</w:t>
        </w:r>
        <w:r w:rsidR="00D82775">
          <w:rPr>
            <w:noProof/>
            <w:webHidden/>
          </w:rPr>
          <w:tab/>
        </w:r>
        <w:r w:rsidR="00D82775">
          <w:rPr>
            <w:noProof/>
            <w:webHidden/>
          </w:rPr>
          <w:fldChar w:fldCharType="begin"/>
        </w:r>
        <w:r w:rsidR="00D82775">
          <w:rPr>
            <w:noProof/>
            <w:webHidden/>
          </w:rPr>
          <w:instrText xml:space="preserve"> PAGEREF _Toc529834664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rsidR="00D82775" w:rsidRDefault="00E44B18"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5" w:history="1">
        <w:r w:rsidR="00D82775" w:rsidRPr="004C1BA1">
          <w:rPr>
            <w:rStyle w:val="Hyperlink"/>
            <w:noProof/>
          </w:rPr>
          <w:t>Figura 18 - Percentual de tweets @falanext e @nubank</w:t>
        </w:r>
        <w:r w:rsidR="00D82775">
          <w:rPr>
            <w:noProof/>
            <w:webHidden/>
          </w:rPr>
          <w:tab/>
        </w:r>
        <w:r w:rsidR="00D82775">
          <w:rPr>
            <w:noProof/>
            <w:webHidden/>
          </w:rPr>
          <w:fldChar w:fldCharType="begin"/>
        </w:r>
        <w:r w:rsidR="00D82775">
          <w:rPr>
            <w:noProof/>
            <w:webHidden/>
          </w:rPr>
          <w:instrText xml:space="preserve"> PAGEREF _Toc529834665 \h </w:instrText>
        </w:r>
        <w:r w:rsidR="00D82775">
          <w:rPr>
            <w:noProof/>
            <w:webHidden/>
          </w:rPr>
        </w:r>
        <w:r w:rsidR="00D82775">
          <w:rPr>
            <w:noProof/>
            <w:webHidden/>
          </w:rPr>
          <w:fldChar w:fldCharType="separate"/>
        </w:r>
        <w:r w:rsidR="00D82775">
          <w:rPr>
            <w:noProof/>
            <w:webHidden/>
          </w:rPr>
          <w:t>23</w:t>
        </w:r>
        <w:r w:rsidR="00D82775">
          <w:rPr>
            <w:noProof/>
            <w:webHidden/>
          </w:rPr>
          <w:fldChar w:fldCharType="end"/>
        </w:r>
      </w:hyperlink>
    </w:p>
    <w:p w:rsidR="00C01CA2" w:rsidRDefault="00D82775" w:rsidP="00D82775">
      <w:pPr>
        <w:spacing w:line="480" w:lineRule="auto"/>
        <w:rPr>
          <w:rFonts w:asciiTheme="majorHAnsi" w:eastAsiaTheme="majorEastAsia" w:hAnsiTheme="majorHAnsi" w:cstheme="majorBidi"/>
          <w:color w:val="365F91" w:themeColor="accent1" w:themeShade="BF"/>
          <w:sz w:val="32"/>
          <w:szCs w:val="32"/>
        </w:rPr>
      </w:pPr>
      <w:r>
        <w:fldChar w:fldCharType="end"/>
      </w:r>
      <w:r w:rsidR="00C01CA2">
        <w:br w:type="page"/>
      </w:r>
    </w:p>
    <w:p w:rsidR="006F1701" w:rsidRDefault="00A173DA" w:rsidP="00A173DA">
      <w:pPr>
        <w:pStyle w:val="Heading1"/>
      </w:pPr>
      <w:bookmarkStart w:id="1" w:name="_Toc529834624"/>
      <w:r>
        <w:lastRenderedPageBreak/>
        <w:t>Introdução</w:t>
      </w:r>
      <w:bookmarkEnd w:id="1"/>
    </w:p>
    <w:p w:rsidR="001A6ECA" w:rsidRPr="001A6ECA" w:rsidRDefault="001A6ECA" w:rsidP="001A6ECA"/>
    <w:p w:rsidR="00D01208" w:rsidRPr="00D01208" w:rsidRDefault="00D01208" w:rsidP="00D01208">
      <w:pPr>
        <w:spacing w:line="480" w:lineRule="auto"/>
        <w:jc w:val="both"/>
        <w:rPr>
          <w:sz w:val="23"/>
          <w:szCs w:val="23"/>
        </w:rPr>
      </w:pPr>
      <w:r>
        <w:rPr>
          <w:sz w:val="23"/>
          <w:szCs w:val="23"/>
        </w:rPr>
        <w:t>O</w:t>
      </w:r>
      <w:r w:rsidRPr="00D01208">
        <w:rPr>
          <w:sz w:val="23"/>
          <w:szCs w:val="23"/>
        </w:rPr>
        <w:t xml:space="preserve"> uso da </w:t>
      </w:r>
      <w:r>
        <w:rPr>
          <w:sz w:val="23"/>
          <w:szCs w:val="23"/>
        </w:rPr>
        <w:t>i</w:t>
      </w:r>
      <w:r w:rsidRPr="00D01208">
        <w:rPr>
          <w:sz w:val="23"/>
          <w:szCs w:val="23"/>
        </w:rPr>
        <w:t xml:space="preserve">nternet </w:t>
      </w:r>
      <w:r>
        <w:rPr>
          <w:sz w:val="23"/>
          <w:szCs w:val="23"/>
        </w:rPr>
        <w:t>passou a fazer parte da vida das pessoas</w:t>
      </w:r>
      <w:r w:rsidRPr="00D01208">
        <w:rPr>
          <w:sz w:val="23"/>
          <w:szCs w:val="23"/>
        </w:rPr>
        <w:t xml:space="preserve">. </w:t>
      </w:r>
      <w:r w:rsidR="00141CCF">
        <w:rPr>
          <w:sz w:val="23"/>
          <w:szCs w:val="23"/>
        </w:rPr>
        <w:t>Nas instituições financeiras</w:t>
      </w:r>
      <w:r w:rsidR="00DD3661">
        <w:rPr>
          <w:sz w:val="23"/>
          <w:szCs w:val="23"/>
        </w:rPr>
        <w:t xml:space="preserve">, as pessoas não querem mais ir ao banco, elas desejam resolver tudo de forma simples, rápida e fácil pela internet, sem muitas burocracias. </w:t>
      </w:r>
      <w:r w:rsidRPr="00D01208">
        <w:rPr>
          <w:sz w:val="23"/>
          <w:szCs w:val="23"/>
        </w:rPr>
        <w:t>Os dados estão sendo coletados e armazenados em um ritmo dramático</w:t>
      </w:r>
      <w:r w:rsidR="00DD3661">
        <w:rPr>
          <w:sz w:val="23"/>
          <w:szCs w:val="23"/>
        </w:rPr>
        <w:t xml:space="preserve">, sendo a </w:t>
      </w:r>
      <w:r w:rsidRPr="00D01208">
        <w:rPr>
          <w:sz w:val="23"/>
          <w:szCs w:val="23"/>
        </w:rPr>
        <w:t>maioria dos dados em formato semi-estruturado</w:t>
      </w:r>
      <w:r w:rsidR="00DD3661">
        <w:rPr>
          <w:sz w:val="23"/>
          <w:szCs w:val="23"/>
        </w:rPr>
        <w:t>, e muitos podem conter</w:t>
      </w:r>
      <w:r w:rsidRPr="00D01208">
        <w:rPr>
          <w:sz w:val="23"/>
          <w:szCs w:val="23"/>
        </w:rPr>
        <w:t xml:space="preserve"> informações úteis. </w:t>
      </w:r>
      <w:r w:rsidR="00DD3661">
        <w:rPr>
          <w:sz w:val="23"/>
          <w:szCs w:val="23"/>
        </w:rPr>
        <w:t xml:space="preserve">Cada vez mais </w:t>
      </w:r>
      <w:r w:rsidRPr="00D01208">
        <w:rPr>
          <w:sz w:val="23"/>
          <w:szCs w:val="23"/>
        </w:rPr>
        <w:t>as pessoas tendem a compartilhar suas experiências sobre produtos</w:t>
      </w:r>
      <w:r w:rsidR="00DD3661">
        <w:rPr>
          <w:sz w:val="23"/>
          <w:szCs w:val="23"/>
        </w:rPr>
        <w:t xml:space="preserve"> e serviços prestados e fazerem recomendações.</w:t>
      </w:r>
      <w:r w:rsidRPr="00D01208">
        <w:rPr>
          <w:sz w:val="23"/>
          <w:szCs w:val="23"/>
        </w:rPr>
        <w:t xml:space="preserve"> Eles usam </w:t>
      </w:r>
      <w:r w:rsidR="00DD3661">
        <w:rPr>
          <w:sz w:val="23"/>
          <w:szCs w:val="23"/>
        </w:rPr>
        <w:t>as redes sociais como Facebook, T</w:t>
      </w:r>
      <w:r w:rsidRPr="00D01208">
        <w:rPr>
          <w:sz w:val="23"/>
          <w:szCs w:val="23"/>
        </w:rPr>
        <w:t>witter</w:t>
      </w:r>
      <w:r w:rsidR="00DD3661">
        <w:rPr>
          <w:sz w:val="23"/>
          <w:szCs w:val="23"/>
        </w:rPr>
        <w:t>, Whattsup, entre outros</w:t>
      </w:r>
      <w:r w:rsidRPr="00D01208">
        <w:rPr>
          <w:sz w:val="23"/>
          <w:szCs w:val="23"/>
        </w:rPr>
        <w:t xml:space="preserve"> para expressar seus sentimentos, compartilhar </w:t>
      </w:r>
      <w:r w:rsidR="00DD3661">
        <w:rPr>
          <w:sz w:val="23"/>
          <w:szCs w:val="23"/>
        </w:rPr>
        <w:t>su</w:t>
      </w:r>
      <w:r w:rsidRPr="00D01208">
        <w:rPr>
          <w:sz w:val="23"/>
          <w:szCs w:val="23"/>
        </w:rPr>
        <w:t xml:space="preserve">as experiências </w:t>
      </w:r>
      <w:r>
        <w:rPr>
          <w:sz w:val="23"/>
          <w:szCs w:val="23"/>
        </w:rPr>
        <w:t xml:space="preserve">e </w:t>
      </w:r>
      <w:r w:rsidR="00DD3661">
        <w:rPr>
          <w:sz w:val="23"/>
          <w:szCs w:val="23"/>
        </w:rPr>
        <w:t xml:space="preserve">logo </w:t>
      </w:r>
      <w:r>
        <w:rPr>
          <w:sz w:val="23"/>
          <w:szCs w:val="23"/>
        </w:rPr>
        <w:t>perceberam que suas reclamações são rapidamente resolvidas</w:t>
      </w:r>
      <w:r w:rsidR="00DD3661">
        <w:rPr>
          <w:sz w:val="23"/>
          <w:szCs w:val="23"/>
        </w:rPr>
        <w:t xml:space="preserve"> quando expostas nas redes sociais</w:t>
      </w:r>
      <w:r w:rsidRPr="00D01208">
        <w:rPr>
          <w:sz w:val="23"/>
          <w:szCs w:val="23"/>
        </w:rPr>
        <w:t xml:space="preserve">. Para </w:t>
      </w:r>
      <w:r w:rsidR="00DD3661">
        <w:rPr>
          <w:sz w:val="23"/>
          <w:szCs w:val="23"/>
        </w:rPr>
        <w:t>um melhor atendimento</w:t>
      </w:r>
      <w:r w:rsidRPr="00D01208">
        <w:rPr>
          <w:sz w:val="23"/>
          <w:szCs w:val="23"/>
        </w:rPr>
        <w:t xml:space="preserve"> </w:t>
      </w:r>
      <w:r w:rsidR="00DD3661">
        <w:rPr>
          <w:sz w:val="23"/>
          <w:szCs w:val="23"/>
        </w:rPr>
        <w:t>ao</w:t>
      </w:r>
      <w:r w:rsidRPr="00D01208">
        <w:rPr>
          <w:sz w:val="23"/>
          <w:szCs w:val="23"/>
        </w:rPr>
        <w:t xml:space="preserve"> cliente e a experiência </w:t>
      </w:r>
      <w:r w:rsidR="00DD3661">
        <w:rPr>
          <w:sz w:val="23"/>
          <w:szCs w:val="23"/>
        </w:rPr>
        <w:t>dos serviços</w:t>
      </w:r>
      <w:r w:rsidRPr="00D01208">
        <w:rPr>
          <w:sz w:val="23"/>
          <w:szCs w:val="23"/>
        </w:rPr>
        <w:t xml:space="preserve">, tornou-se uma prática comum </w:t>
      </w:r>
      <w:r w:rsidR="00043760">
        <w:rPr>
          <w:sz w:val="23"/>
          <w:szCs w:val="23"/>
        </w:rPr>
        <w:t xml:space="preserve">revisar os comentários dos clientes nas redes sociais. </w:t>
      </w:r>
      <w:r w:rsidRPr="00D01208">
        <w:rPr>
          <w:sz w:val="23"/>
          <w:szCs w:val="23"/>
        </w:rPr>
        <w:t xml:space="preserve">Entender </w:t>
      </w:r>
      <w:r w:rsidR="00142994">
        <w:rPr>
          <w:sz w:val="23"/>
          <w:szCs w:val="23"/>
        </w:rPr>
        <w:t>os comentários</w:t>
      </w:r>
      <w:r w:rsidRPr="00D01208">
        <w:rPr>
          <w:sz w:val="23"/>
          <w:szCs w:val="23"/>
        </w:rPr>
        <w:t xml:space="preserve"> dos c</w:t>
      </w:r>
      <w:r w:rsidR="00043760">
        <w:rPr>
          <w:sz w:val="23"/>
          <w:szCs w:val="23"/>
        </w:rPr>
        <w:t>lientes</w:t>
      </w:r>
      <w:r w:rsidRPr="00D01208">
        <w:rPr>
          <w:sz w:val="23"/>
          <w:szCs w:val="23"/>
        </w:rPr>
        <w:t xml:space="preserve"> sobre os produtos</w:t>
      </w:r>
      <w:r w:rsidR="00142994">
        <w:rPr>
          <w:sz w:val="23"/>
          <w:szCs w:val="23"/>
        </w:rPr>
        <w:t xml:space="preserve"> e serviços</w:t>
      </w:r>
      <w:r w:rsidRPr="00D01208">
        <w:rPr>
          <w:sz w:val="23"/>
          <w:szCs w:val="23"/>
        </w:rPr>
        <w:t xml:space="preserve"> é muito útil tanto para </w:t>
      </w:r>
      <w:r w:rsidR="00142994">
        <w:rPr>
          <w:sz w:val="23"/>
          <w:szCs w:val="23"/>
        </w:rPr>
        <w:t>a instituição financeira</w:t>
      </w:r>
      <w:r w:rsidRPr="00D01208">
        <w:rPr>
          <w:sz w:val="23"/>
          <w:szCs w:val="23"/>
        </w:rPr>
        <w:t xml:space="preserve"> quanto para </w:t>
      </w:r>
      <w:r w:rsidR="00AD1174">
        <w:rPr>
          <w:sz w:val="23"/>
          <w:szCs w:val="23"/>
        </w:rPr>
        <w:t>as pessoas</w:t>
      </w:r>
      <w:r w:rsidRPr="00D01208">
        <w:rPr>
          <w:sz w:val="23"/>
          <w:szCs w:val="23"/>
        </w:rPr>
        <w:t xml:space="preserve"> que desejam </w:t>
      </w:r>
      <w:r w:rsidR="00142994">
        <w:rPr>
          <w:sz w:val="23"/>
          <w:szCs w:val="23"/>
        </w:rPr>
        <w:t>se tornar clientes</w:t>
      </w:r>
      <w:r w:rsidRPr="00D01208">
        <w:rPr>
          <w:sz w:val="23"/>
          <w:szCs w:val="23"/>
        </w:rPr>
        <w:t xml:space="preserve">. Ler todos os comentários um por um não é tão eficiente quando o número </w:t>
      </w:r>
      <w:r w:rsidR="00142994">
        <w:rPr>
          <w:sz w:val="23"/>
          <w:szCs w:val="23"/>
        </w:rPr>
        <w:t xml:space="preserve">de comentários </w:t>
      </w:r>
      <w:r w:rsidRPr="00D01208">
        <w:rPr>
          <w:sz w:val="23"/>
          <w:szCs w:val="23"/>
        </w:rPr>
        <w:t xml:space="preserve">é </w:t>
      </w:r>
      <w:r w:rsidR="00142994">
        <w:rPr>
          <w:sz w:val="23"/>
          <w:szCs w:val="23"/>
        </w:rPr>
        <w:t xml:space="preserve">muito </w:t>
      </w:r>
      <w:r w:rsidRPr="00D01208">
        <w:rPr>
          <w:sz w:val="23"/>
          <w:szCs w:val="23"/>
        </w:rPr>
        <w:t>grande</w:t>
      </w:r>
      <w:r w:rsidR="008815F0">
        <w:rPr>
          <w:sz w:val="23"/>
          <w:szCs w:val="23"/>
        </w:rPr>
        <w:t>, uma vez que</w:t>
      </w:r>
      <w:r w:rsidRPr="00D01208">
        <w:rPr>
          <w:sz w:val="23"/>
          <w:szCs w:val="23"/>
        </w:rPr>
        <w:t xml:space="preserve"> </w:t>
      </w:r>
      <w:r w:rsidR="008815F0">
        <w:rPr>
          <w:sz w:val="23"/>
          <w:szCs w:val="23"/>
        </w:rPr>
        <w:t>o</w:t>
      </w:r>
      <w:r w:rsidRPr="00D01208">
        <w:rPr>
          <w:sz w:val="23"/>
          <w:szCs w:val="23"/>
        </w:rPr>
        <w:t xml:space="preserve"> conteúdo </w:t>
      </w:r>
      <w:r w:rsidR="00142994">
        <w:rPr>
          <w:sz w:val="23"/>
          <w:szCs w:val="23"/>
        </w:rPr>
        <w:t>dos comentários</w:t>
      </w:r>
      <w:r w:rsidRPr="00D01208">
        <w:rPr>
          <w:sz w:val="23"/>
          <w:szCs w:val="23"/>
        </w:rPr>
        <w:t xml:space="preserve"> também </w:t>
      </w:r>
      <w:r w:rsidR="00142994">
        <w:rPr>
          <w:sz w:val="23"/>
          <w:szCs w:val="23"/>
        </w:rPr>
        <w:t>pode trazer</w:t>
      </w:r>
      <w:r w:rsidRPr="00D01208">
        <w:rPr>
          <w:sz w:val="23"/>
          <w:szCs w:val="23"/>
        </w:rPr>
        <w:t xml:space="preserve"> confusões. A</w:t>
      </w:r>
      <w:r w:rsidR="00142994">
        <w:rPr>
          <w:sz w:val="23"/>
          <w:szCs w:val="23"/>
        </w:rPr>
        <w:t>lgumas</w:t>
      </w:r>
      <w:r w:rsidRPr="00D01208">
        <w:rPr>
          <w:sz w:val="23"/>
          <w:szCs w:val="23"/>
        </w:rPr>
        <w:t xml:space="preserve"> análises </w:t>
      </w:r>
      <w:r w:rsidR="00142994">
        <w:rPr>
          <w:sz w:val="23"/>
          <w:szCs w:val="23"/>
        </w:rPr>
        <w:t xml:space="preserve">podem </w:t>
      </w:r>
      <w:r w:rsidRPr="00D01208">
        <w:rPr>
          <w:sz w:val="23"/>
          <w:szCs w:val="23"/>
        </w:rPr>
        <w:t>cont</w:t>
      </w:r>
      <w:r w:rsidR="00142994">
        <w:rPr>
          <w:sz w:val="23"/>
          <w:szCs w:val="23"/>
        </w:rPr>
        <w:t>er</w:t>
      </w:r>
      <w:r w:rsidRPr="00D01208">
        <w:rPr>
          <w:sz w:val="23"/>
          <w:szCs w:val="23"/>
        </w:rPr>
        <w:t xml:space="preserve"> frases longas</w:t>
      </w:r>
      <w:r w:rsidR="00FA4D27">
        <w:rPr>
          <w:sz w:val="23"/>
          <w:szCs w:val="23"/>
        </w:rPr>
        <w:t>, gírias</w:t>
      </w:r>
      <w:r w:rsidR="00867522">
        <w:rPr>
          <w:sz w:val="23"/>
          <w:szCs w:val="23"/>
        </w:rPr>
        <w:t xml:space="preserve"> </w:t>
      </w:r>
      <w:r w:rsidR="00142994">
        <w:rPr>
          <w:sz w:val="23"/>
          <w:szCs w:val="23"/>
        </w:rPr>
        <w:t>e</w:t>
      </w:r>
      <w:r w:rsidR="00FA4D27">
        <w:rPr>
          <w:sz w:val="23"/>
          <w:szCs w:val="23"/>
        </w:rPr>
        <w:t xml:space="preserve"> expressões idiomáticas,</w:t>
      </w:r>
      <w:r w:rsidRPr="00D01208">
        <w:rPr>
          <w:sz w:val="23"/>
          <w:szCs w:val="23"/>
        </w:rPr>
        <w:t xml:space="preserve"> </w:t>
      </w:r>
      <w:r w:rsidR="00FA4D27">
        <w:rPr>
          <w:sz w:val="23"/>
          <w:szCs w:val="23"/>
        </w:rPr>
        <w:t>p</w:t>
      </w:r>
      <w:r w:rsidRPr="00D01208">
        <w:rPr>
          <w:sz w:val="23"/>
          <w:szCs w:val="23"/>
        </w:rPr>
        <w:t xml:space="preserve">or </w:t>
      </w:r>
      <w:r w:rsidR="00FA4D27">
        <w:rPr>
          <w:sz w:val="23"/>
          <w:szCs w:val="23"/>
        </w:rPr>
        <w:t>esse motivo</w:t>
      </w:r>
      <w:r w:rsidRPr="00D01208">
        <w:rPr>
          <w:sz w:val="23"/>
          <w:szCs w:val="23"/>
        </w:rPr>
        <w:t xml:space="preserve">, é </w:t>
      </w:r>
      <w:r w:rsidR="00FA4D27">
        <w:rPr>
          <w:sz w:val="23"/>
          <w:szCs w:val="23"/>
        </w:rPr>
        <w:t>bem</w:t>
      </w:r>
      <w:r w:rsidRPr="00D01208">
        <w:rPr>
          <w:sz w:val="23"/>
          <w:szCs w:val="23"/>
        </w:rPr>
        <w:t xml:space="preserve"> difícil ler e entender o significado dos comentários.</w:t>
      </w:r>
    </w:p>
    <w:p w:rsidR="004E6AA5" w:rsidRPr="007E62BD" w:rsidRDefault="00D01208" w:rsidP="00D01208">
      <w:pPr>
        <w:spacing w:line="480" w:lineRule="auto"/>
        <w:jc w:val="both"/>
        <w:rPr>
          <w:sz w:val="23"/>
          <w:szCs w:val="23"/>
        </w:rPr>
      </w:pPr>
      <w:r w:rsidRPr="00D01208">
        <w:rPr>
          <w:sz w:val="23"/>
          <w:szCs w:val="23"/>
        </w:rPr>
        <w:t xml:space="preserve">Se alguém ler apenas alguns números de resenhas e chegar a uma decisão, a decisão poderá ser tendenciosa. Por causa dessas razões, uma melhor técnica de mineração de dados para </w:t>
      </w:r>
      <w:r w:rsidR="00A55215">
        <w:rPr>
          <w:sz w:val="23"/>
          <w:szCs w:val="23"/>
        </w:rPr>
        <w:t>avaliar</w:t>
      </w:r>
      <w:r w:rsidRPr="00D01208">
        <w:rPr>
          <w:sz w:val="23"/>
          <w:szCs w:val="23"/>
        </w:rPr>
        <w:t xml:space="preserve"> </w:t>
      </w:r>
      <w:r w:rsidR="00FA4D27">
        <w:rPr>
          <w:sz w:val="23"/>
          <w:szCs w:val="23"/>
        </w:rPr>
        <w:t>os</w:t>
      </w:r>
      <w:r w:rsidRPr="00D01208">
        <w:rPr>
          <w:sz w:val="23"/>
          <w:szCs w:val="23"/>
        </w:rPr>
        <w:t xml:space="preserve"> </w:t>
      </w:r>
      <w:r w:rsidR="00FA4D27">
        <w:rPr>
          <w:sz w:val="23"/>
          <w:szCs w:val="23"/>
        </w:rPr>
        <w:t>comentários dos clientes</w:t>
      </w:r>
      <w:r w:rsidRPr="00D01208">
        <w:rPr>
          <w:sz w:val="23"/>
          <w:szCs w:val="23"/>
        </w:rPr>
        <w:t xml:space="preserve"> que estão em formato semi-estruturado é muito importante. Não apenas </w:t>
      </w:r>
      <w:r w:rsidR="00FA4D27">
        <w:rPr>
          <w:sz w:val="23"/>
          <w:szCs w:val="23"/>
        </w:rPr>
        <w:t>o</w:t>
      </w:r>
      <w:r w:rsidRPr="00D01208">
        <w:rPr>
          <w:sz w:val="23"/>
          <w:szCs w:val="23"/>
        </w:rPr>
        <w:t xml:space="preserve">s </w:t>
      </w:r>
      <w:r w:rsidR="00FA4D27">
        <w:rPr>
          <w:sz w:val="23"/>
          <w:szCs w:val="23"/>
        </w:rPr>
        <w:t>comentários sobre o banco em que são clientes</w:t>
      </w:r>
      <w:r w:rsidRPr="00D01208">
        <w:rPr>
          <w:sz w:val="23"/>
          <w:szCs w:val="23"/>
        </w:rPr>
        <w:t xml:space="preserve">, mas também </w:t>
      </w:r>
      <w:r w:rsidR="00FA4D27">
        <w:rPr>
          <w:sz w:val="23"/>
          <w:szCs w:val="23"/>
        </w:rPr>
        <w:t xml:space="preserve">sobre outros bancos </w:t>
      </w:r>
      <w:r w:rsidRPr="00D01208">
        <w:rPr>
          <w:sz w:val="23"/>
          <w:szCs w:val="23"/>
        </w:rPr>
        <w:t xml:space="preserve">para extrair sua opinião verdadeira. Esse problema </w:t>
      </w:r>
      <w:r w:rsidR="00FA4D27">
        <w:rPr>
          <w:sz w:val="23"/>
          <w:szCs w:val="23"/>
        </w:rPr>
        <w:t>vem sendo</w:t>
      </w:r>
      <w:r w:rsidRPr="00D01208">
        <w:rPr>
          <w:sz w:val="23"/>
          <w:szCs w:val="23"/>
        </w:rPr>
        <w:t xml:space="preserve"> estudado por muitos pesquisadores nos últimos anos. A área de pesquisa é chamada de mineração de opinião e análise de sentimentos. Existem duas tarefas principais desta área de pesquisa. Eles estão encontrando características do</w:t>
      </w:r>
      <w:r w:rsidR="002D033F">
        <w:rPr>
          <w:sz w:val="23"/>
          <w:szCs w:val="23"/>
        </w:rPr>
        <w:t>s</w:t>
      </w:r>
      <w:r w:rsidRPr="00D01208">
        <w:rPr>
          <w:sz w:val="23"/>
          <w:szCs w:val="23"/>
        </w:rPr>
        <w:t xml:space="preserve"> produto</w:t>
      </w:r>
      <w:r w:rsidR="002D033F">
        <w:rPr>
          <w:sz w:val="23"/>
          <w:szCs w:val="23"/>
        </w:rPr>
        <w:t>s ou serviços</w:t>
      </w:r>
      <w:r w:rsidRPr="00D01208">
        <w:rPr>
          <w:sz w:val="23"/>
          <w:szCs w:val="23"/>
        </w:rPr>
        <w:t xml:space="preserve"> que foram comentadas pelos </w:t>
      </w:r>
      <w:r w:rsidR="002D033F">
        <w:rPr>
          <w:sz w:val="23"/>
          <w:szCs w:val="23"/>
        </w:rPr>
        <w:t>clientes</w:t>
      </w:r>
      <w:r w:rsidRPr="00D01208">
        <w:rPr>
          <w:sz w:val="23"/>
          <w:szCs w:val="23"/>
        </w:rPr>
        <w:t xml:space="preserve"> e decidindo se os comentários são positivos ou negativos. Ambas as tarefas são muito desafiadoras e diferentes pesquisas foram realizadas </w:t>
      </w:r>
      <w:r w:rsidR="009D6D57">
        <w:rPr>
          <w:sz w:val="23"/>
          <w:szCs w:val="23"/>
        </w:rPr>
        <w:t>nesse aspecto</w:t>
      </w:r>
      <w:r w:rsidRPr="00D01208">
        <w:rPr>
          <w:sz w:val="23"/>
          <w:szCs w:val="23"/>
        </w:rPr>
        <w:t>. Embora ambas as tarefas sejam cobertas por várias abordagens de pesquisa, há algumas áreas a serem melhoradas. Alguns deles estão identificando verbos</w:t>
      </w:r>
      <w:r w:rsidR="00671B6F">
        <w:rPr>
          <w:sz w:val="23"/>
          <w:szCs w:val="23"/>
        </w:rPr>
        <w:t>,</w:t>
      </w:r>
      <w:r w:rsidRPr="00D01208">
        <w:rPr>
          <w:sz w:val="23"/>
          <w:szCs w:val="23"/>
        </w:rPr>
        <w:t xml:space="preserve"> frases verbais e algumas sentenças condicionais. A exploração </w:t>
      </w:r>
      <w:r w:rsidR="00424A97">
        <w:rPr>
          <w:sz w:val="23"/>
          <w:szCs w:val="23"/>
        </w:rPr>
        <w:t>d</w:t>
      </w:r>
      <w:r w:rsidRPr="00D01208">
        <w:rPr>
          <w:sz w:val="23"/>
          <w:szCs w:val="23"/>
        </w:rPr>
        <w:t xml:space="preserve">o uso de </w:t>
      </w:r>
      <w:r w:rsidR="009C00EB">
        <w:rPr>
          <w:sz w:val="23"/>
          <w:szCs w:val="23"/>
        </w:rPr>
        <w:t>“</w:t>
      </w:r>
      <w:r w:rsidRPr="00D01208">
        <w:rPr>
          <w:sz w:val="23"/>
          <w:szCs w:val="23"/>
        </w:rPr>
        <w:t>smileys</w:t>
      </w:r>
      <w:r w:rsidR="009C00EB">
        <w:rPr>
          <w:sz w:val="23"/>
          <w:szCs w:val="23"/>
        </w:rPr>
        <w:t>”</w:t>
      </w:r>
      <w:r w:rsidRPr="00D01208">
        <w:rPr>
          <w:sz w:val="23"/>
          <w:szCs w:val="23"/>
        </w:rPr>
        <w:t xml:space="preserve"> </w:t>
      </w:r>
      <w:r w:rsidRPr="00D01208">
        <w:rPr>
          <w:sz w:val="23"/>
          <w:szCs w:val="23"/>
        </w:rPr>
        <w:lastRenderedPageBreak/>
        <w:t xml:space="preserve">na </w:t>
      </w:r>
      <w:r w:rsidR="009D6D57">
        <w:rPr>
          <w:sz w:val="23"/>
          <w:szCs w:val="23"/>
        </w:rPr>
        <w:t xml:space="preserve">avaliação </w:t>
      </w:r>
      <w:r w:rsidRPr="00D01208">
        <w:rPr>
          <w:sz w:val="23"/>
          <w:szCs w:val="23"/>
        </w:rPr>
        <w:t>de opini</w:t>
      </w:r>
      <w:r w:rsidR="009D6D57">
        <w:rPr>
          <w:sz w:val="23"/>
          <w:szCs w:val="23"/>
        </w:rPr>
        <w:t>ões</w:t>
      </w:r>
      <w:r w:rsidRPr="00D01208">
        <w:rPr>
          <w:sz w:val="23"/>
          <w:szCs w:val="23"/>
        </w:rPr>
        <w:t>, melhorando as técnicas existentes são alguns dos trabalhos futuros que foram identificados. Emoções são nossos sentimentos e pensamentos subjetivos</w:t>
      </w:r>
      <w:r w:rsidR="009D6D57">
        <w:rPr>
          <w:sz w:val="23"/>
          <w:szCs w:val="23"/>
        </w:rPr>
        <w:t xml:space="preserve"> </w:t>
      </w:r>
      <w:r w:rsidRPr="00D01208">
        <w:rPr>
          <w:sz w:val="23"/>
          <w:szCs w:val="23"/>
        </w:rPr>
        <w:t>têm sido estudad</w:t>
      </w:r>
      <w:r w:rsidR="00867522">
        <w:rPr>
          <w:sz w:val="23"/>
          <w:szCs w:val="23"/>
        </w:rPr>
        <w:t>o</w:t>
      </w:r>
      <w:r w:rsidRPr="00D01208">
        <w:rPr>
          <w:sz w:val="23"/>
          <w:szCs w:val="23"/>
        </w:rPr>
        <w:t>s em vários campos, pois estão intimamente relacionadas aos sentimentos. A força de um sentimento ou opinião é tipicamente ligada à intensidade de certas emoções. Nas mídias sociais, as pessoas costumam expressar suas emoções usando diferentes "smileys"</w:t>
      </w:r>
      <w:r w:rsidR="009D6D57">
        <w:rPr>
          <w:sz w:val="23"/>
          <w:szCs w:val="23"/>
        </w:rPr>
        <w:t xml:space="preserve"> e</w:t>
      </w:r>
      <w:r w:rsidRPr="00D01208">
        <w:rPr>
          <w:sz w:val="23"/>
          <w:szCs w:val="23"/>
        </w:rPr>
        <w:t xml:space="preserve"> </w:t>
      </w:r>
      <w:r w:rsidR="009D6D57">
        <w:rPr>
          <w:sz w:val="23"/>
          <w:szCs w:val="23"/>
        </w:rPr>
        <w:t>se tornou</w:t>
      </w:r>
      <w:r w:rsidRPr="00D01208">
        <w:rPr>
          <w:sz w:val="23"/>
          <w:szCs w:val="23"/>
        </w:rPr>
        <w:t xml:space="preserve"> uma tendência hoje. Assim, usar tanto o léxico do sentimento como </w:t>
      </w:r>
      <w:r w:rsidR="009C00EB">
        <w:rPr>
          <w:sz w:val="23"/>
          <w:szCs w:val="23"/>
        </w:rPr>
        <w:t>“</w:t>
      </w:r>
      <w:r w:rsidRPr="00D01208">
        <w:rPr>
          <w:sz w:val="23"/>
          <w:szCs w:val="23"/>
        </w:rPr>
        <w:t>smileys</w:t>
      </w:r>
      <w:r w:rsidR="009C00EB">
        <w:rPr>
          <w:sz w:val="23"/>
          <w:szCs w:val="23"/>
        </w:rPr>
        <w:t>”</w:t>
      </w:r>
      <w:r w:rsidRPr="00D01208">
        <w:rPr>
          <w:sz w:val="23"/>
          <w:szCs w:val="23"/>
        </w:rPr>
        <w:t xml:space="preserve"> juntos em um algoritmo para </w:t>
      </w:r>
      <w:r w:rsidR="009D6D57">
        <w:rPr>
          <w:sz w:val="23"/>
          <w:szCs w:val="23"/>
        </w:rPr>
        <w:t>avaliar</w:t>
      </w:r>
      <w:r w:rsidRPr="00D01208">
        <w:rPr>
          <w:sz w:val="23"/>
          <w:szCs w:val="23"/>
        </w:rPr>
        <w:t xml:space="preserve"> a opinião </w:t>
      </w:r>
      <w:r w:rsidR="00424A97">
        <w:rPr>
          <w:sz w:val="23"/>
          <w:szCs w:val="23"/>
        </w:rPr>
        <w:t>dos</w:t>
      </w:r>
      <w:r w:rsidRPr="00D01208">
        <w:rPr>
          <w:sz w:val="23"/>
          <w:szCs w:val="23"/>
        </w:rPr>
        <w:t xml:space="preserve"> clientes na</w:t>
      </w:r>
      <w:r w:rsidR="00ED4727">
        <w:rPr>
          <w:sz w:val="23"/>
          <w:szCs w:val="23"/>
        </w:rPr>
        <w:t>s</w:t>
      </w:r>
      <w:r w:rsidRPr="00D01208">
        <w:rPr>
          <w:sz w:val="23"/>
          <w:szCs w:val="23"/>
        </w:rPr>
        <w:t xml:space="preserve"> </w:t>
      </w:r>
      <w:r w:rsidR="00ED4727">
        <w:rPr>
          <w:sz w:val="23"/>
          <w:szCs w:val="23"/>
        </w:rPr>
        <w:t>redes sociais</w:t>
      </w:r>
      <w:r w:rsidRPr="00D01208">
        <w:rPr>
          <w:sz w:val="23"/>
          <w:szCs w:val="23"/>
        </w:rPr>
        <w:t xml:space="preserve"> será mais bem-sucedida. Considerando todos os potenciais de sinergia de mineração de dados, o desenvolvimento de algoritmos de mineração de dados para a extração de opinião pode ser identificado como uma área de pesquisa realmente importante. </w:t>
      </w:r>
      <w:r w:rsidR="00ED4727">
        <w:rPr>
          <w:sz w:val="23"/>
          <w:szCs w:val="23"/>
        </w:rPr>
        <w:t>Essa</w:t>
      </w:r>
      <w:r w:rsidRPr="00D01208">
        <w:rPr>
          <w:sz w:val="23"/>
          <w:szCs w:val="23"/>
        </w:rPr>
        <w:t xml:space="preserve"> pesquisa foi conduzida utilizando a análise de opinião baseada em recursos </w:t>
      </w:r>
      <w:r w:rsidR="00ED4727">
        <w:rPr>
          <w:sz w:val="23"/>
          <w:szCs w:val="23"/>
        </w:rPr>
        <w:t xml:space="preserve">das opiniões e comentários </w:t>
      </w:r>
      <w:r w:rsidRPr="00D01208">
        <w:rPr>
          <w:sz w:val="23"/>
          <w:szCs w:val="23"/>
        </w:rPr>
        <w:t xml:space="preserve">de clientes, </w:t>
      </w:r>
      <w:r w:rsidR="00ED4727">
        <w:rPr>
          <w:sz w:val="23"/>
          <w:szCs w:val="23"/>
        </w:rPr>
        <w:t xml:space="preserve">utilizando o léxico em português Re-Li, mas acreditamos que poderá ser melhorado </w:t>
      </w:r>
      <w:r w:rsidR="009D6D57">
        <w:rPr>
          <w:sz w:val="23"/>
          <w:szCs w:val="23"/>
        </w:rPr>
        <w:t>no futuro se adicionado o recurso</w:t>
      </w:r>
      <w:r w:rsidR="00ED4727">
        <w:rPr>
          <w:sz w:val="23"/>
          <w:szCs w:val="23"/>
        </w:rPr>
        <w:t xml:space="preserve"> de “smileys”</w:t>
      </w:r>
      <w:r w:rsidR="00867522">
        <w:rPr>
          <w:sz w:val="23"/>
          <w:szCs w:val="23"/>
        </w:rPr>
        <w:t xml:space="preserve"> e algumas expressões verbais e gírias</w:t>
      </w:r>
      <w:r w:rsidR="00FF5FE8">
        <w:rPr>
          <w:sz w:val="23"/>
          <w:szCs w:val="23"/>
        </w:rPr>
        <w:t>, muito usadas nas redes sociais.</w:t>
      </w:r>
    </w:p>
    <w:p w:rsidR="005F0E6D" w:rsidRPr="007E62BD" w:rsidRDefault="005F0E6D" w:rsidP="007E62BD">
      <w:pPr>
        <w:spacing w:line="480" w:lineRule="auto"/>
        <w:jc w:val="both"/>
        <w:rPr>
          <w:sz w:val="23"/>
          <w:szCs w:val="23"/>
        </w:rPr>
      </w:pPr>
    </w:p>
    <w:p w:rsidR="00CF7DD2" w:rsidRDefault="00CF7DD2">
      <w:pPr>
        <w:rPr>
          <w:rFonts w:asciiTheme="majorHAnsi" w:eastAsiaTheme="majorEastAsia" w:hAnsiTheme="majorHAnsi" w:cstheme="majorBidi"/>
          <w:color w:val="365F91" w:themeColor="accent1" w:themeShade="BF"/>
          <w:sz w:val="32"/>
          <w:szCs w:val="32"/>
        </w:rPr>
      </w:pPr>
      <w:r>
        <w:br w:type="page"/>
      </w:r>
    </w:p>
    <w:p w:rsidR="00473A4B" w:rsidRPr="00422AC6" w:rsidRDefault="00473A4B" w:rsidP="00151800">
      <w:pPr>
        <w:pStyle w:val="Heading1"/>
      </w:pPr>
      <w:bookmarkStart w:id="2" w:name="_Toc529834625"/>
      <w:r w:rsidRPr="00422AC6">
        <w:lastRenderedPageBreak/>
        <w:t>Objetivo</w:t>
      </w:r>
      <w:bookmarkEnd w:id="2"/>
    </w:p>
    <w:p w:rsidR="005F0E6D" w:rsidRPr="007E62BD" w:rsidRDefault="005F0E6D" w:rsidP="007E62BD">
      <w:pPr>
        <w:spacing w:line="480" w:lineRule="auto"/>
        <w:jc w:val="both"/>
        <w:rPr>
          <w:sz w:val="23"/>
          <w:szCs w:val="23"/>
        </w:rPr>
      </w:pPr>
    </w:p>
    <w:p w:rsidR="00393EC6" w:rsidRDefault="00345539" w:rsidP="00393EC6">
      <w:pPr>
        <w:spacing w:line="480" w:lineRule="auto"/>
        <w:jc w:val="both"/>
        <w:rPr>
          <w:sz w:val="23"/>
          <w:szCs w:val="23"/>
        </w:rPr>
      </w:pPr>
      <w:r w:rsidRPr="00345539">
        <w:rPr>
          <w:sz w:val="23"/>
          <w:szCs w:val="23"/>
        </w:rPr>
        <w:t xml:space="preserve">A empresa alvo deste estudo iniciou suas atividades </w:t>
      </w:r>
      <w:r w:rsidR="004227E7">
        <w:rPr>
          <w:sz w:val="23"/>
          <w:szCs w:val="23"/>
        </w:rPr>
        <w:t xml:space="preserve">na metade de 2017, com o objetivo de atingir um público jovem, </w:t>
      </w:r>
      <w:r w:rsidR="00130F87" w:rsidRPr="00130F87">
        <w:rPr>
          <w:sz w:val="23"/>
          <w:szCs w:val="23"/>
        </w:rPr>
        <w:t xml:space="preserve">bancado pelo </w:t>
      </w:r>
      <w:r w:rsidR="002C1F15">
        <w:rPr>
          <w:sz w:val="23"/>
          <w:szCs w:val="23"/>
        </w:rPr>
        <w:t xml:space="preserve">tradicional </w:t>
      </w:r>
      <w:r w:rsidR="00130F87" w:rsidRPr="00130F87">
        <w:rPr>
          <w:sz w:val="23"/>
          <w:szCs w:val="23"/>
        </w:rPr>
        <w:t>banco Bradesco</w:t>
      </w:r>
      <w:r w:rsidR="00130F87">
        <w:rPr>
          <w:sz w:val="23"/>
          <w:szCs w:val="23"/>
        </w:rPr>
        <w:t xml:space="preserve">. Inicialmente, </w:t>
      </w:r>
      <w:r w:rsidR="00130F87" w:rsidRPr="00130F87">
        <w:rPr>
          <w:sz w:val="23"/>
          <w:szCs w:val="23"/>
        </w:rPr>
        <w:t>o Next oferecia apenas planos pagos, ainda que com um período de testes gratuito</w:t>
      </w:r>
      <w:r w:rsidR="00130F87">
        <w:rPr>
          <w:sz w:val="23"/>
          <w:szCs w:val="23"/>
        </w:rPr>
        <w:t xml:space="preserve">. </w:t>
      </w:r>
      <w:r w:rsidR="00465264">
        <w:rPr>
          <w:sz w:val="23"/>
          <w:szCs w:val="23"/>
        </w:rPr>
        <w:t xml:space="preserve">O banco lançou uma conta corrente sem tarifas e com cartão de crédito internacional. </w:t>
      </w:r>
      <w:r w:rsidR="00A14767">
        <w:rPr>
          <w:sz w:val="23"/>
          <w:szCs w:val="23"/>
        </w:rPr>
        <w:t>O</w:t>
      </w:r>
      <w:r w:rsidR="00465264" w:rsidRPr="00465264">
        <w:rPr>
          <w:sz w:val="23"/>
          <w:szCs w:val="23"/>
        </w:rPr>
        <w:t xml:space="preserve"> Next é um dos bancos digitais mais vantajosos hoje em dia. Por padrão, a conta digital do Next oferece um cartão de débito, que também pode ter a função crédito caso o usuário seja aprovado em uma análise de crédito.</w:t>
      </w:r>
      <w:r w:rsidR="00465264">
        <w:rPr>
          <w:sz w:val="23"/>
          <w:szCs w:val="23"/>
        </w:rPr>
        <w:t xml:space="preserve"> </w:t>
      </w:r>
      <w:r w:rsidR="00465264" w:rsidRPr="00465264">
        <w:rPr>
          <w:sz w:val="23"/>
          <w:szCs w:val="23"/>
        </w:rPr>
        <w:t xml:space="preserve">Além disso, o Next tem conta poupança e limite de cheque especial compartilhado com empréstimos e cartão de crédito, que é disponibilizado na hora na conta corrente. Ainda que o Next não tenha agência própria, </w:t>
      </w:r>
      <w:r w:rsidR="0079224A">
        <w:rPr>
          <w:sz w:val="23"/>
          <w:szCs w:val="23"/>
        </w:rPr>
        <w:t>é possível</w:t>
      </w:r>
      <w:r w:rsidR="00465264" w:rsidRPr="00465264">
        <w:rPr>
          <w:sz w:val="23"/>
          <w:szCs w:val="23"/>
        </w:rPr>
        <w:t xml:space="preserve"> ser atendido em agências do Bradesco e usar os caixas eletrônicos do banco tradicional para sacar dinheiro. Por fim, correntistas do Next têm direito a aplicar dinheiro em um fundo de investimento de renda fixa com taxa de administração anual de 1% que tem títulos atrelados à</w:t>
      </w:r>
      <w:r w:rsidR="00465264">
        <w:rPr>
          <w:sz w:val="23"/>
          <w:szCs w:val="23"/>
        </w:rPr>
        <w:t xml:space="preserve"> </w:t>
      </w:r>
      <w:hyperlink r:id="rId8" w:tgtFrame="_blank" w:history="1">
        <w:r w:rsidR="00465264">
          <w:rPr>
            <w:sz w:val="23"/>
            <w:szCs w:val="23"/>
          </w:rPr>
          <w:t>t</w:t>
        </w:r>
        <w:r w:rsidR="00465264" w:rsidRPr="00465264">
          <w:rPr>
            <w:sz w:val="23"/>
            <w:szCs w:val="23"/>
          </w:rPr>
          <w:t>axa Selic</w:t>
        </w:r>
      </w:hyperlink>
      <w:r w:rsidR="00465264" w:rsidRPr="00465264">
        <w:rPr>
          <w:sz w:val="23"/>
          <w:szCs w:val="23"/>
        </w:rPr>
        <w:t>.</w:t>
      </w:r>
    </w:p>
    <w:p w:rsidR="00C92008" w:rsidRDefault="00393EC6" w:rsidP="00C92008">
      <w:pPr>
        <w:spacing w:line="480" w:lineRule="auto"/>
        <w:jc w:val="both"/>
        <w:rPr>
          <w:sz w:val="23"/>
          <w:szCs w:val="23"/>
        </w:rPr>
      </w:pPr>
      <w:r w:rsidRPr="00393EC6">
        <w:rPr>
          <w:sz w:val="23"/>
          <w:szCs w:val="23"/>
        </w:rPr>
        <w:t>A conta digital do Next é gerenciada pelo aplicativo para iPhone e</w:t>
      </w:r>
      <w:r>
        <w:rPr>
          <w:sz w:val="23"/>
          <w:szCs w:val="23"/>
        </w:rPr>
        <w:t xml:space="preserve"> </w:t>
      </w:r>
      <w:hyperlink r:id="rId9" w:history="1">
        <w:r w:rsidRPr="00393EC6">
          <w:rPr>
            <w:sz w:val="23"/>
            <w:szCs w:val="23"/>
          </w:rPr>
          <w:t>Android</w:t>
        </w:r>
      </w:hyperlink>
      <w:r>
        <w:rPr>
          <w:sz w:val="23"/>
          <w:szCs w:val="23"/>
        </w:rPr>
        <w:t xml:space="preserve"> </w:t>
      </w:r>
      <w:r w:rsidRPr="00393EC6">
        <w:rPr>
          <w:sz w:val="23"/>
          <w:szCs w:val="23"/>
        </w:rPr>
        <w:t>e tem alguns diferenciais interessantes:</w:t>
      </w:r>
    </w:p>
    <w:p w:rsidR="00C92008" w:rsidRDefault="00393EC6" w:rsidP="00CE201C">
      <w:pPr>
        <w:pStyle w:val="ListParagraph"/>
        <w:numPr>
          <w:ilvl w:val="0"/>
          <w:numId w:val="24"/>
        </w:numPr>
        <w:spacing w:line="480" w:lineRule="auto"/>
        <w:jc w:val="both"/>
        <w:rPr>
          <w:sz w:val="23"/>
          <w:szCs w:val="23"/>
        </w:rPr>
      </w:pPr>
      <w:r w:rsidRPr="00C92008">
        <w:rPr>
          <w:b/>
          <w:bCs/>
          <w:sz w:val="23"/>
          <w:szCs w:val="23"/>
        </w:rPr>
        <w:t>Flow</w:t>
      </w:r>
      <w:r w:rsidRPr="00C92008">
        <w:rPr>
          <w:sz w:val="23"/>
          <w:szCs w:val="23"/>
        </w:rPr>
        <w:t>: um recurso para controlar como você gasta o dinheiro no Next</w:t>
      </w:r>
      <w:r w:rsidR="00C92008">
        <w:rPr>
          <w:sz w:val="23"/>
          <w:szCs w:val="23"/>
        </w:rPr>
        <w:t>;</w:t>
      </w:r>
    </w:p>
    <w:p w:rsidR="00C92008" w:rsidRPr="00C92008" w:rsidRDefault="00393EC6" w:rsidP="00CE201C">
      <w:pPr>
        <w:pStyle w:val="ListParagraph"/>
        <w:numPr>
          <w:ilvl w:val="0"/>
          <w:numId w:val="24"/>
        </w:numPr>
        <w:spacing w:line="480" w:lineRule="auto"/>
        <w:jc w:val="both"/>
        <w:rPr>
          <w:sz w:val="23"/>
          <w:szCs w:val="23"/>
        </w:rPr>
      </w:pPr>
      <w:r w:rsidRPr="00C92008">
        <w:rPr>
          <w:b/>
          <w:bCs/>
          <w:sz w:val="23"/>
          <w:szCs w:val="23"/>
        </w:rPr>
        <w:t>Vaquinha</w:t>
      </w:r>
      <w:r w:rsidRPr="00C92008">
        <w:rPr>
          <w:sz w:val="23"/>
          <w:szCs w:val="23"/>
        </w:rPr>
        <w:t>: para quem quer juntar dinheiro com amigos para um objetivo em específico;</w:t>
      </w:r>
    </w:p>
    <w:p w:rsidR="00C92008" w:rsidRPr="00C92008" w:rsidRDefault="00393EC6" w:rsidP="00C92008">
      <w:pPr>
        <w:pStyle w:val="ListParagraph"/>
        <w:numPr>
          <w:ilvl w:val="0"/>
          <w:numId w:val="24"/>
        </w:numPr>
        <w:spacing w:line="480" w:lineRule="auto"/>
        <w:jc w:val="both"/>
        <w:rPr>
          <w:sz w:val="23"/>
          <w:szCs w:val="23"/>
        </w:rPr>
      </w:pPr>
      <w:r w:rsidRPr="00C92008">
        <w:rPr>
          <w:b/>
          <w:bCs/>
          <w:sz w:val="23"/>
          <w:szCs w:val="23"/>
        </w:rPr>
        <w:t>Objetivo</w:t>
      </w:r>
      <w:r w:rsidRPr="00C92008">
        <w:rPr>
          <w:sz w:val="23"/>
          <w:szCs w:val="23"/>
        </w:rPr>
        <w:t xml:space="preserve">: </w:t>
      </w:r>
      <w:r w:rsidR="00C92008">
        <w:rPr>
          <w:sz w:val="23"/>
          <w:szCs w:val="23"/>
        </w:rPr>
        <w:t xml:space="preserve">é possível </w:t>
      </w:r>
      <w:r w:rsidRPr="00C92008">
        <w:rPr>
          <w:sz w:val="23"/>
          <w:szCs w:val="23"/>
        </w:rPr>
        <w:t>defin</w:t>
      </w:r>
      <w:r w:rsidR="00C92008">
        <w:rPr>
          <w:sz w:val="23"/>
          <w:szCs w:val="23"/>
        </w:rPr>
        <w:t>ir</w:t>
      </w:r>
      <w:r w:rsidRPr="00C92008">
        <w:rPr>
          <w:sz w:val="23"/>
          <w:szCs w:val="23"/>
        </w:rPr>
        <w:t xml:space="preserve"> quanto </w:t>
      </w:r>
      <w:r w:rsidR="00C92008">
        <w:rPr>
          <w:sz w:val="23"/>
          <w:szCs w:val="23"/>
        </w:rPr>
        <w:t xml:space="preserve">se </w:t>
      </w:r>
      <w:r w:rsidRPr="00C92008">
        <w:rPr>
          <w:sz w:val="23"/>
          <w:szCs w:val="23"/>
        </w:rPr>
        <w:t>quer economizar e o dinheiro é aplicado no fundo de investimento;</w:t>
      </w:r>
    </w:p>
    <w:p w:rsidR="00393EC6" w:rsidRPr="00C92008" w:rsidRDefault="00393EC6" w:rsidP="00C92008">
      <w:pPr>
        <w:pStyle w:val="ListParagraph"/>
        <w:numPr>
          <w:ilvl w:val="0"/>
          <w:numId w:val="24"/>
        </w:numPr>
        <w:spacing w:line="480" w:lineRule="auto"/>
        <w:jc w:val="both"/>
        <w:rPr>
          <w:sz w:val="23"/>
          <w:szCs w:val="23"/>
        </w:rPr>
      </w:pPr>
      <w:r w:rsidRPr="00C92008">
        <w:rPr>
          <w:b/>
          <w:bCs/>
          <w:sz w:val="23"/>
          <w:szCs w:val="23"/>
        </w:rPr>
        <w:t>Mimos</w:t>
      </w:r>
      <w:r w:rsidRPr="00C92008">
        <w:rPr>
          <w:sz w:val="23"/>
          <w:szCs w:val="23"/>
        </w:rPr>
        <w:t>: alguns descontos que vêm com cartões de crédito do Next, como R$ 20 de desconto no</w:t>
      </w:r>
      <w:r w:rsidR="00C92008">
        <w:rPr>
          <w:sz w:val="23"/>
          <w:szCs w:val="23"/>
        </w:rPr>
        <w:t xml:space="preserve"> </w:t>
      </w:r>
      <w:hyperlink r:id="rId10" w:history="1">
        <w:r w:rsidRPr="00C92008">
          <w:rPr>
            <w:sz w:val="23"/>
            <w:szCs w:val="23"/>
          </w:rPr>
          <w:t>Uber</w:t>
        </w:r>
      </w:hyperlink>
      <w:r w:rsidRPr="00C92008">
        <w:rPr>
          <w:sz w:val="23"/>
          <w:szCs w:val="23"/>
        </w:rPr>
        <w:t>, 50% de desconto no ingresso do Cinemark</w:t>
      </w:r>
      <w:r w:rsidR="00A44340">
        <w:rPr>
          <w:sz w:val="23"/>
          <w:szCs w:val="23"/>
        </w:rPr>
        <w:t>,</w:t>
      </w:r>
      <w:r w:rsidR="00C92008">
        <w:rPr>
          <w:sz w:val="23"/>
          <w:szCs w:val="23"/>
        </w:rPr>
        <w:t xml:space="preserve"> </w:t>
      </w:r>
      <w:hyperlink r:id="rId11" w:tgtFrame="_blank" w:history="1">
        <w:r w:rsidRPr="00C92008">
          <w:rPr>
            <w:sz w:val="23"/>
            <w:szCs w:val="23"/>
          </w:rPr>
          <w:t>e</w:t>
        </w:r>
        <w:r w:rsidR="00C92008">
          <w:rPr>
            <w:sz w:val="23"/>
            <w:szCs w:val="23"/>
          </w:rPr>
          <w:t>ntre</w:t>
        </w:r>
        <w:r w:rsidRPr="00C92008">
          <w:rPr>
            <w:sz w:val="23"/>
            <w:szCs w:val="23"/>
          </w:rPr>
          <w:t xml:space="preserve"> outros</w:t>
        </w:r>
      </w:hyperlink>
      <w:r w:rsidRPr="00C92008">
        <w:rPr>
          <w:sz w:val="23"/>
          <w:szCs w:val="23"/>
        </w:rPr>
        <w:t>.</w:t>
      </w:r>
    </w:p>
    <w:p w:rsidR="00130F87" w:rsidRDefault="00D42190" w:rsidP="00345539">
      <w:pPr>
        <w:spacing w:line="480" w:lineRule="auto"/>
        <w:jc w:val="both"/>
        <w:rPr>
          <w:sz w:val="23"/>
          <w:szCs w:val="23"/>
        </w:rPr>
      </w:pPr>
      <w:r>
        <w:rPr>
          <w:sz w:val="23"/>
          <w:szCs w:val="23"/>
        </w:rPr>
        <w:t>O Next possui outros concorrentes como o banco Inter, o Nubank e o Origina</w:t>
      </w:r>
      <w:r w:rsidR="00A14767">
        <w:rPr>
          <w:sz w:val="23"/>
          <w:szCs w:val="23"/>
        </w:rPr>
        <w:t>l e cada vez é mais importante entender as características do seu público alvo e suas necessidades, para um atendimento de qualidade e garantia de satisfação</w:t>
      </w:r>
      <w:r w:rsidR="00053364">
        <w:rPr>
          <w:sz w:val="23"/>
          <w:szCs w:val="23"/>
        </w:rPr>
        <w:t xml:space="preserve">, assim como </w:t>
      </w:r>
      <w:r w:rsidR="00053364">
        <w:t>evitar a evasão de clientes positivos</w:t>
      </w:r>
      <w:r w:rsidR="00A14767">
        <w:rPr>
          <w:sz w:val="23"/>
          <w:szCs w:val="23"/>
        </w:rPr>
        <w:t>.</w:t>
      </w:r>
    </w:p>
    <w:p w:rsidR="00130F87" w:rsidRDefault="00053364" w:rsidP="00345539">
      <w:pPr>
        <w:spacing w:line="480" w:lineRule="auto"/>
        <w:jc w:val="both"/>
        <w:rPr>
          <w:sz w:val="23"/>
          <w:szCs w:val="23"/>
        </w:rPr>
      </w:pPr>
      <w:r>
        <w:rPr>
          <w:sz w:val="23"/>
          <w:szCs w:val="23"/>
        </w:rPr>
        <w:t>O público do Next é um público jovem que usa muito as redes sociais e normalmente se utiliza dos recursos digitais para se expressar. Portanto é preciso entender o feedback desses clientes e responder as seguintes perguntas:</w:t>
      </w:r>
    </w:p>
    <w:p w:rsidR="00053364" w:rsidRDefault="00EA4119" w:rsidP="00053364">
      <w:pPr>
        <w:pStyle w:val="ListParagraph"/>
        <w:numPr>
          <w:ilvl w:val="0"/>
          <w:numId w:val="25"/>
        </w:numPr>
        <w:spacing w:line="480" w:lineRule="auto"/>
        <w:jc w:val="both"/>
        <w:rPr>
          <w:sz w:val="23"/>
          <w:szCs w:val="23"/>
        </w:rPr>
      </w:pPr>
      <w:r>
        <w:rPr>
          <w:sz w:val="23"/>
          <w:szCs w:val="23"/>
        </w:rPr>
        <w:lastRenderedPageBreak/>
        <w:t>O que trouxe o cliente para o Next? Algum produto específico?</w:t>
      </w:r>
    </w:p>
    <w:p w:rsidR="00EA4119" w:rsidRDefault="00EA4119" w:rsidP="00053364">
      <w:pPr>
        <w:pStyle w:val="ListParagraph"/>
        <w:numPr>
          <w:ilvl w:val="0"/>
          <w:numId w:val="25"/>
        </w:numPr>
        <w:spacing w:line="480" w:lineRule="auto"/>
        <w:jc w:val="both"/>
        <w:rPr>
          <w:sz w:val="23"/>
          <w:szCs w:val="23"/>
        </w:rPr>
      </w:pPr>
      <w:r>
        <w:rPr>
          <w:sz w:val="23"/>
          <w:szCs w:val="23"/>
        </w:rPr>
        <w:t>O que mantêm o cliente no Next?</w:t>
      </w:r>
    </w:p>
    <w:p w:rsidR="00EA4119" w:rsidRPr="00053364" w:rsidRDefault="00EA4119" w:rsidP="00053364">
      <w:pPr>
        <w:pStyle w:val="ListParagraph"/>
        <w:numPr>
          <w:ilvl w:val="0"/>
          <w:numId w:val="25"/>
        </w:numPr>
        <w:spacing w:line="480" w:lineRule="auto"/>
        <w:jc w:val="both"/>
        <w:rPr>
          <w:sz w:val="23"/>
          <w:szCs w:val="23"/>
        </w:rPr>
      </w:pPr>
      <w:r>
        <w:rPr>
          <w:sz w:val="23"/>
          <w:szCs w:val="23"/>
        </w:rPr>
        <w:t>O que o cliente mais gosta e menos gosta do Next?</w:t>
      </w:r>
    </w:p>
    <w:p w:rsidR="00053364" w:rsidRDefault="00EA4119" w:rsidP="00345539">
      <w:pPr>
        <w:spacing w:line="480" w:lineRule="auto"/>
        <w:jc w:val="both"/>
        <w:rPr>
          <w:sz w:val="23"/>
          <w:szCs w:val="23"/>
        </w:rPr>
      </w:pPr>
      <w:r>
        <w:rPr>
          <w:sz w:val="23"/>
          <w:szCs w:val="23"/>
        </w:rPr>
        <w:t xml:space="preserve">Com essas respostas, o banco será capaz de </w:t>
      </w:r>
      <w:r w:rsidR="00A44340">
        <w:rPr>
          <w:sz w:val="23"/>
          <w:szCs w:val="23"/>
        </w:rPr>
        <w:t xml:space="preserve">direcionar melhores </w:t>
      </w:r>
      <w:r>
        <w:rPr>
          <w:sz w:val="23"/>
          <w:szCs w:val="23"/>
        </w:rPr>
        <w:t>oferta</w:t>
      </w:r>
      <w:r w:rsidR="00A44340">
        <w:rPr>
          <w:sz w:val="23"/>
          <w:szCs w:val="23"/>
        </w:rPr>
        <w:t>s e oferecer</w:t>
      </w:r>
      <w:r>
        <w:rPr>
          <w:sz w:val="23"/>
          <w:szCs w:val="23"/>
        </w:rPr>
        <w:t xml:space="preserve"> produtos </w:t>
      </w:r>
      <w:r w:rsidR="00A44340">
        <w:rPr>
          <w:sz w:val="23"/>
          <w:szCs w:val="23"/>
        </w:rPr>
        <w:t xml:space="preserve">e serviços de forma </w:t>
      </w:r>
      <w:r w:rsidR="00C335CC">
        <w:rPr>
          <w:sz w:val="23"/>
          <w:szCs w:val="23"/>
        </w:rPr>
        <w:t>diferenciada</w:t>
      </w:r>
      <w:r w:rsidR="009813F1">
        <w:rPr>
          <w:sz w:val="23"/>
          <w:szCs w:val="23"/>
        </w:rPr>
        <w:t>, conseguir atrair novos clientes e manter sua carteira de clientes de forma crescente.</w:t>
      </w:r>
    </w:p>
    <w:p w:rsidR="005F0E6D" w:rsidRDefault="005F0E6D" w:rsidP="007E62BD">
      <w:pPr>
        <w:spacing w:line="480" w:lineRule="auto"/>
        <w:jc w:val="both"/>
        <w:rPr>
          <w:sz w:val="23"/>
          <w:szCs w:val="23"/>
        </w:rPr>
      </w:pPr>
    </w:p>
    <w:p w:rsidR="00C04882" w:rsidRDefault="00C04882" w:rsidP="00C04882">
      <w:pPr>
        <w:pStyle w:val="Heading1"/>
      </w:pPr>
      <w:bookmarkStart w:id="3" w:name="_Toc529834626"/>
      <w:r>
        <w:t>Dados Utilizados</w:t>
      </w:r>
      <w:bookmarkEnd w:id="3"/>
    </w:p>
    <w:p w:rsidR="00C04882" w:rsidRDefault="00C04882" w:rsidP="007E62BD">
      <w:pPr>
        <w:spacing w:line="480" w:lineRule="auto"/>
        <w:jc w:val="both"/>
        <w:rPr>
          <w:sz w:val="23"/>
          <w:szCs w:val="23"/>
        </w:rPr>
      </w:pPr>
    </w:p>
    <w:p w:rsidR="001B53BF" w:rsidRDefault="00807E9D" w:rsidP="002A2FF0">
      <w:pPr>
        <w:spacing w:line="480" w:lineRule="auto"/>
        <w:jc w:val="both"/>
        <w:rPr>
          <w:sz w:val="23"/>
          <w:szCs w:val="23"/>
        </w:rPr>
      </w:pPr>
      <w:r>
        <w:rPr>
          <w:sz w:val="23"/>
          <w:szCs w:val="23"/>
        </w:rPr>
        <w:t xml:space="preserve">Foi criada uma conta de desenvolvedor no </w:t>
      </w:r>
      <w:hyperlink r:id="rId12" w:history="1">
        <w:r w:rsidRPr="00FC3F56">
          <w:rPr>
            <w:rStyle w:val="Hyperlink"/>
            <w:sz w:val="23"/>
            <w:szCs w:val="23"/>
          </w:rPr>
          <w:t>Twitter</w:t>
        </w:r>
      </w:hyperlink>
      <w:r>
        <w:rPr>
          <w:sz w:val="23"/>
          <w:szCs w:val="23"/>
        </w:rPr>
        <w:t xml:space="preserve"> para possibilitar a coleta</w:t>
      </w:r>
      <w:r w:rsidR="002A2FF0" w:rsidRPr="00625834">
        <w:rPr>
          <w:sz w:val="23"/>
          <w:szCs w:val="23"/>
        </w:rPr>
        <w:t xml:space="preserve"> </w:t>
      </w:r>
      <w:r>
        <w:rPr>
          <w:sz w:val="23"/>
          <w:szCs w:val="23"/>
        </w:rPr>
        <w:t>d</w:t>
      </w:r>
      <w:r w:rsidR="002A2FF0">
        <w:rPr>
          <w:sz w:val="23"/>
          <w:szCs w:val="23"/>
        </w:rPr>
        <w:t xml:space="preserve">os comentários de clientes </w:t>
      </w:r>
      <w:r>
        <w:rPr>
          <w:sz w:val="23"/>
          <w:szCs w:val="23"/>
        </w:rPr>
        <w:t>através da API Search utilizando a string @falanext</w:t>
      </w:r>
      <w:r w:rsidR="002A2FF0" w:rsidRPr="00625834">
        <w:rPr>
          <w:sz w:val="23"/>
          <w:szCs w:val="23"/>
        </w:rPr>
        <w:t>.</w:t>
      </w:r>
    </w:p>
    <w:p w:rsidR="00FC3F56" w:rsidRDefault="00FC3F56" w:rsidP="00FC3F56">
      <w:pPr>
        <w:spacing w:line="480" w:lineRule="auto"/>
        <w:jc w:val="both"/>
        <w:rPr>
          <w:sz w:val="23"/>
          <w:szCs w:val="23"/>
        </w:rPr>
      </w:pPr>
      <w:r>
        <w:rPr>
          <w:sz w:val="23"/>
          <w:szCs w:val="23"/>
        </w:rPr>
        <w:t xml:space="preserve">Após a criação da conta, foi necessário criar </w:t>
      </w:r>
      <w:r w:rsidR="00F8538A">
        <w:rPr>
          <w:sz w:val="23"/>
          <w:szCs w:val="23"/>
        </w:rPr>
        <w:t xml:space="preserve">alguns </w:t>
      </w:r>
      <w:r>
        <w:rPr>
          <w:sz w:val="23"/>
          <w:szCs w:val="23"/>
        </w:rPr>
        <w:t>dados para</w:t>
      </w:r>
      <w:r w:rsidR="00F8538A">
        <w:rPr>
          <w:sz w:val="23"/>
          <w:szCs w:val="23"/>
        </w:rPr>
        <w:t xml:space="preserve"> viabilizar a</w:t>
      </w:r>
      <w:r>
        <w:rPr>
          <w:sz w:val="23"/>
          <w:szCs w:val="23"/>
        </w:rPr>
        <w:t xml:space="preserve"> autenticação do usuário:</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Key (API Key)</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Secret (API Secret)</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 Secret</w:t>
      </w:r>
    </w:p>
    <w:p w:rsidR="00094BB1" w:rsidRDefault="00116537" w:rsidP="002A2FF0">
      <w:pPr>
        <w:spacing w:line="480" w:lineRule="auto"/>
        <w:jc w:val="both"/>
        <w:rPr>
          <w:sz w:val="23"/>
          <w:szCs w:val="23"/>
        </w:rPr>
      </w:pPr>
      <w:r>
        <w:rPr>
          <w:sz w:val="23"/>
          <w:szCs w:val="23"/>
        </w:rPr>
        <w:t>U</w:t>
      </w:r>
      <w:r w:rsidR="00094BB1">
        <w:rPr>
          <w:sz w:val="23"/>
          <w:szCs w:val="23"/>
        </w:rPr>
        <w:t>m</w:t>
      </w:r>
      <w:r w:rsidR="00807E9D">
        <w:rPr>
          <w:sz w:val="23"/>
          <w:szCs w:val="23"/>
        </w:rPr>
        <w:t xml:space="preserve"> conjunto de tweets </w:t>
      </w:r>
      <w:r>
        <w:rPr>
          <w:sz w:val="23"/>
          <w:szCs w:val="23"/>
        </w:rPr>
        <w:t xml:space="preserve">foi recuperado </w:t>
      </w:r>
      <w:r w:rsidR="00807E9D">
        <w:rPr>
          <w:sz w:val="23"/>
          <w:szCs w:val="23"/>
        </w:rPr>
        <w:t>de um período até 7 dias</w:t>
      </w:r>
      <w:r>
        <w:rPr>
          <w:sz w:val="23"/>
          <w:szCs w:val="23"/>
        </w:rPr>
        <w:t>, tendo uma média de 500 tweets no total a cada extração</w:t>
      </w:r>
      <w:r w:rsidR="00C335CC">
        <w:rPr>
          <w:sz w:val="23"/>
          <w:szCs w:val="23"/>
        </w:rPr>
        <w:t xml:space="preserve"> realizada</w:t>
      </w:r>
      <w:r>
        <w:rPr>
          <w:sz w:val="23"/>
          <w:szCs w:val="23"/>
        </w:rPr>
        <w:t>.</w:t>
      </w:r>
    </w:p>
    <w:p w:rsidR="00094BB1" w:rsidRDefault="00EA4390" w:rsidP="002A2FF0">
      <w:pPr>
        <w:spacing w:line="480" w:lineRule="auto"/>
        <w:jc w:val="both"/>
        <w:rPr>
          <w:sz w:val="23"/>
          <w:szCs w:val="23"/>
        </w:rPr>
      </w:pPr>
      <w:r>
        <w:rPr>
          <w:sz w:val="23"/>
          <w:szCs w:val="23"/>
        </w:rPr>
        <w:t xml:space="preserve">Os tweets normalmente possuem </w:t>
      </w:r>
      <w:r w:rsidR="00F8538A">
        <w:rPr>
          <w:sz w:val="23"/>
          <w:szCs w:val="23"/>
        </w:rPr>
        <w:t>uma grande quantidade de caracteres especiais contidos em suas mensagens, tornando necessário um processo de limpeza dos dados, antes de iniciar sua análise e interpretação.</w:t>
      </w:r>
    </w:p>
    <w:p w:rsidR="0029033D" w:rsidRDefault="0029033D">
      <w:pPr>
        <w:rPr>
          <w:rFonts w:asciiTheme="majorHAnsi" w:eastAsiaTheme="majorEastAsia" w:hAnsiTheme="majorHAnsi" w:cstheme="majorBidi"/>
          <w:color w:val="365F91" w:themeColor="accent1" w:themeShade="BF"/>
          <w:sz w:val="32"/>
          <w:szCs w:val="32"/>
        </w:rPr>
      </w:pPr>
      <w:r>
        <w:br w:type="page"/>
      </w:r>
    </w:p>
    <w:p w:rsidR="00473A4B" w:rsidRPr="00422AC6" w:rsidRDefault="00625834" w:rsidP="006B7A78">
      <w:pPr>
        <w:pStyle w:val="Heading1"/>
      </w:pPr>
      <w:bookmarkStart w:id="4" w:name="_Toc529834627"/>
      <w:r>
        <w:lastRenderedPageBreak/>
        <w:t>Abordagem Metodológica</w:t>
      </w:r>
      <w:bookmarkEnd w:id="4"/>
    </w:p>
    <w:p w:rsidR="00CE5F1B" w:rsidRPr="007E62BD" w:rsidRDefault="00CE5F1B" w:rsidP="007E62BD">
      <w:pPr>
        <w:spacing w:line="480" w:lineRule="auto"/>
        <w:jc w:val="both"/>
        <w:rPr>
          <w:sz w:val="23"/>
          <w:szCs w:val="23"/>
        </w:rPr>
      </w:pPr>
    </w:p>
    <w:p w:rsidR="00D83F7F" w:rsidRDefault="00764C3E" w:rsidP="007E62BD">
      <w:pPr>
        <w:spacing w:line="480" w:lineRule="auto"/>
        <w:jc w:val="both"/>
        <w:rPr>
          <w:sz w:val="23"/>
          <w:szCs w:val="23"/>
        </w:rPr>
      </w:pPr>
      <w:r>
        <w:rPr>
          <w:sz w:val="23"/>
          <w:szCs w:val="23"/>
        </w:rPr>
        <w:t xml:space="preserve">Esse trabalho foi realizado em linguagem de programação Python, devido </w:t>
      </w:r>
      <w:r w:rsidR="00764914">
        <w:rPr>
          <w:sz w:val="23"/>
          <w:szCs w:val="23"/>
        </w:rPr>
        <w:t xml:space="preserve">ser esta a linguagem adotada pelo banco Bradesco para projetos voltados a </w:t>
      </w:r>
      <w:r w:rsidR="003C336E">
        <w:rPr>
          <w:sz w:val="23"/>
          <w:szCs w:val="23"/>
        </w:rPr>
        <w:t xml:space="preserve">Big Data e </w:t>
      </w:r>
      <w:r w:rsidR="00764914">
        <w:rPr>
          <w:sz w:val="23"/>
          <w:szCs w:val="23"/>
        </w:rPr>
        <w:t>Analytics.</w:t>
      </w:r>
    </w:p>
    <w:p w:rsidR="005D5918" w:rsidRPr="003E334C" w:rsidRDefault="00625834" w:rsidP="00F20E8D">
      <w:pPr>
        <w:spacing w:line="480" w:lineRule="auto"/>
        <w:jc w:val="both"/>
        <w:rPr>
          <w:sz w:val="23"/>
          <w:szCs w:val="23"/>
        </w:rPr>
      </w:pPr>
      <w:r w:rsidRPr="00625834">
        <w:rPr>
          <w:sz w:val="23"/>
          <w:szCs w:val="23"/>
        </w:rPr>
        <w:t>A técnica proposta desta pesquisa é uma técnica de mineração de dados</w:t>
      </w:r>
      <w:r w:rsidR="00F93C83">
        <w:rPr>
          <w:sz w:val="23"/>
          <w:szCs w:val="23"/>
        </w:rPr>
        <w:t xml:space="preserve"> e análise de sentimentos</w:t>
      </w:r>
      <w:r w:rsidRPr="00625834">
        <w:rPr>
          <w:sz w:val="23"/>
          <w:szCs w:val="23"/>
        </w:rPr>
        <w:t xml:space="preserve"> </w:t>
      </w:r>
      <w:r w:rsidR="00EE799A">
        <w:rPr>
          <w:sz w:val="23"/>
          <w:szCs w:val="23"/>
        </w:rPr>
        <w:t>baseada em</w:t>
      </w:r>
      <w:r w:rsidR="00F93C83">
        <w:rPr>
          <w:sz w:val="23"/>
          <w:szCs w:val="23"/>
        </w:rPr>
        <w:t xml:space="preserve"> algoritmos de</w:t>
      </w:r>
      <w:r w:rsidR="00EE799A">
        <w:rPr>
          <w:sz w:val="23"/>
          <w:szCs w:val="23"/>
        </w:rPr>
        <w:t xml:space="preserve"> classificação</w:t>
      </w:r>
      <w:r w:rsidR="000D64F0">
        <w:rPr>
          <w:sz w:val="23"/>
          <w:szCs w:val="23"/>
        </w:rPr>
        <w:t xml:space="preserve"> e</w:t>
      </w:r>
      <w:r w:rsidR="003E334C">
        <w:rPr>
          <w:sz w:val="23"/>
          <w:szCs w:val="23"/>
        </w:rPr>
        <w:t xml:space="preserve"> para que a pesquisa pudesse ser adequadamente realizada</w:t>
      </w:r>
      <w:r w:rsidR="00F10220">
        <w:rPr>
          <w:sz w:val="23"/>
          <w:szCs w:val="23"/>
        </w:rPr>
        <w:t xml:space="preserve"> e evitar o overfit</w:t>
      </w:r>
      <w:r w:rsidR="003E334C">
        <w:rPr>
          <w:sz w:val="23"/>
          <w:szCs w:val="23"/>
        </w:rPr>
        <w:t xml:space="preserve">, </w:t>
      </w:r>
      <w:r w:rsidR="00F93C83">
        <w:rPr>
          <w:sz w:val="23"/>
          <w:szCs w:val="23"/>
        </w:rPr>
        <w:t>um</w:t>
      </w:r>
      <w:r w:rsidR="003E334C">
        <w:rPr>
          <w:sz w:val="23"/>
          <w:szCs w:val="23"/>
        </w:rPr>
        <w:t>a</w:t>
      </w:r>
      <w:r w:rsidR="005D5918">
        <w:rPr>
          <w:sz w:val="23"/>
          <w:szCs w:val="23"/>
        </w:rPr>
        <w:t xml:space="preserve"> amostra </w:t>
      </w:r>
      <w:r w:rsidR="00F93C83">
        <w:rPr>
          <w:sz w:val="23"/>
          <w:szCs w:val="23"/>
        </w:rPr>
        <w:t>em torno de</w:t>
      </w:r>
      <w:r w:rsidR="003E334C">
        <w:rPr>
          <w:sz w:val="23"/>
          <w:szCs w:val="23"/>
        </w:rPr>
        <w:t xml:space="preserve"> 500 tweets foi dividida em learn e test, sendo que a amostra de test foi definida em 0,3 ou 30%</w:t>
      </w:r>
      <w:r w:rsidR="000D64F0">
        <w:rPr>
          <w:sz w:val="23"/>
          <w:szCs w:val="23"/>
        </w:rPr>
        <w:t xml:space="preserve"> do total</w:t>
      </w:r>
      <w:r w:rsidR="00E859F2">
        <w:rPr>
          <w:sz w:val="23"/>
          <w:szCs w:val="23"/>
        </w:rPr>
        <w:t xml:space="preserve"> de tweets</w:t>
      </w:r>
      <w:r w:rsidR="003E334C">
        <w:rPr>
          <w:sz w:val="23"/>
          <w:szCs w:val="23"/>
        </w:rPr>
        <w:t xml:space="preserve">. </w:t>
      </w:r>
      <w:r w:rsidR="005D5918">
        <w:rPr>
          <w:sz w:val="23"/>
          <w:szCs w:val="23"/>
        </w:rPr>
        <w:t xml:space="preserve">Foram realizados testes com </w:t>
      </w:r>
      <w:r w:rsidR="003E334C">
        <w:rPr>
          <w:sz w:val="23"/>
          <w:szCs w:val="23"/>
        </w:rPr>
        <w:t xml:space="preserve">os </w:t>
      </w:r>
      <w:r w:rsidR="005D5918">
        <w:rPr>
          <w:sz w:val="23"/>
          <w:szCs w:val="23"/>
        </w:rPr>
        <w:t>algoritmos de classificação</w:t>
      </w:r>
      <w:r w:rsidR="003E334C">
        <w:rPr>
          <w:sz w:val="23"/>
          <w:szCs w:val="23"/>
        </w:rPr>
        <w:t>:</w:t>
      </w:r>
      <w:r w:rsidR="005D5918">
        <w:rPr>
          <w:sz w:val="23"/>
          <w:szCs w:val="23"/>
        </w:rPr>
        <w:t xml:space="preserve"> </w:t>
      </w:r>
      <w:r w:rsidR="003E334C">
        <w:rPr>
          <w:sz w:val="23"/>
          <w:szCs w:val="23"/>
        </w:rPr>
        <w:t>Random Forest</w:t>
      </w:r>
      <w:r w:rsidR="005D5918">
        <w:rPr>
          <w:sz w:val="23"/>
          <w:szCs w:val="23"/>
        </w:rPr>
        <w:t>, Naive Bayes, Boosting e Dummy e posteriormente avaliamos qual dos algoritmos teve um melhor nível de acurácia para então iniciar o processo de classificação dos tweets</w:t>
      </w:r>
      <w:r w:rsidR="00F20E8D">
        <w:rPr>
          <w:sz w:val="23"/>
          <w:szCs w:val="23"/>
        </w:rPr>
        <w:t xml:space="preserve"> e as análises propostas neste estudo</w:t>
      </w:r>
      <w:r w:rsidR="005D5918">
        <w:rPr>
          <w:sz w:val="23"/>
          <w:szCs w:val="23"/>
        </w:rPr>
        <w:t>.</w:t>
      </w:r>
    </w:p>
    <w:p w:rsidR="00027C8F" w:rsidRDefault="00EE799A" w:rsidP="007E62BD">
      <w:pPr>
        <w:spacing w:line="480" w:lineRule="auto"/>
        <w:jc w:val="both"/>
        <w:rPr>
          <w:sz w:val="23"/>
          <w:szCs w:val="23"/>
        </w:rPr>
      </w:pPr>
      <w:r w:rsidRPr="00EE799A">
        <w:rPr>
          <w:sz w:val="23"/>
          <w:szCs w:val="23"/>
        </w:rPr>
        <w:t xml:space="preserve">A classificação </w:t>
      </w:r>
      <w:r>
        <w:rPr>
          <w:sz w:val="23"/>
          <w:szCs w:val="23"/>
        </w:rPr>
        <w:t xml:space="preserve">tem o objetivo de criar categorias positivas e negativas para o conjunto de tweets que foi coletado. Para realizar a classificação foi utilizado </w:t>
      </w:r>
      <w:r w:rsidR="00027C8F">
        <w:rPr>
          <w:sz w:val="23"/>
          <w:szCs w:val="23"/>
        </w:rPr>
        <w:t xml:space="preserve">o léxico Re-Li </w:t>
      </w:r>
      <w:r w:rsidR="00160507">
        <w:rPr>
          <w:sz w:val="23"/>
          <w:szCs w:val="23"/>
        </w:rPr>
        <w:t>[1]</w:t>
      </w:r>
      <w:r>
        <w:rPr>
          <w:sz w:val="23"/>
          <w:szCs w:val="23"/>
        </w:rPr>
        <w:t xml:space="preserve"> </w:t>
      </w:r>
      <w:r w:rsidR="000D64F0">
        <w:rPr>
          <w:sz w:val="23"/>
          <w:szCs w:val="23"/>
        </w:rPr>
        <w:t xml:space="preserve">em português </w:t>
      </w:r>
      <w:r>
        <w:rPr>
          <w:sz w:val="23"/>
          <w:szCs w:val="23"/>
        </w:rPr>
        <w:t>que</w:t>
      </w:r>
      <w:r w:rsidR="00027C8F">
        <w:rPr>
          <w:sz w:val="23"/>
          <w:szCs w:val="23"/>
        </w:rPr>
        <w:t xml:space="preserve"> separa as palavras por:</w:t>
      </w:r>
    </w:p>
    <w:p w:rsidR="00027C8F" w:rsidRDefault="00027C8F" w:rsidP="00027C8F">
      <w:pPr>
        <w:pStyle w:val="ListParagraph"/>
        <w:numPr>
          <w:ilvl w:val="0"/>
          <w:numId w:val="28"/>
        </w:numPr>
        <w:spacing w:line="480" w:lineRule="auto"/>
        <w:jc w:val="both"/>
        <w:rPr>
          <w:sz w:val="23"/>
          <w:szCs w:val="23"/>
        </w:rPr>
      </w:pPr>
      <w:r>
        <w:rPr>
          <w:sz w:val="23"/>
          <w:szCs w:val="23"/>
        </w:rPr>
        <w:t>Adjetivos</w:t>
      </w:r>
      <w:r w:rsidR="000D64F0">
        <w:rPr>
          <w:sz w:val="23"/>
          <w:szCs w:val="23"/>
        </w:rPr>
        <w:t xml:space="preserve"> (positivos e negativos)</w:t>
      </w:r>
    </w:p>
    <w:p w:rsidR="00027C8F" w:rsidRDefault="00160507" w:rsidP="00027C8F">
      <w:pPr>
        <w:pStyle w:val="ListParagraph"/>
        <w:numPr>
          <w:ilvl w:val="0"/>
          <w:numId w:val="28"/>
        </w:numPr>
        <w:spacing w:line="480" w:lineRule="auto"/>
        <w:jc w:val="both"/>
        <w:rPr>
          <w:sz w:val="23"/>
          <w:szCs w:val="23"/>
        </w:rPr>
      </w:pPr>
      <w:r>
        <w:rPr>
          <w:sz w:val="23"/>
          <w:szCs w:val="23"/>
        </w:rPr>
        <w:t>Expressões</w:t>
      </w:r>
      <w:r w:rsidR="00CB4F77">
        <w:rPr>
          <w:sz w:val="23"/>
          <w:szCs w:val="23"/>
        </w:rPr>
        <w:t xml:space="preserve"> idiomáticas</w:t>
      </w:r>
      <w:r w:rsidR="000D64F0">
        <w:rPr>
          <w:sz w:val="23"/>
          <w:szCs w:val="23"/>
        </w:rPr>
        <w:t xml:space="preserve"> (positivos e negativos)</w:t>
      </w:r>
    </w:p>
    <w:p w:rsidR="00160507" w:rsidRDefault="00160507" w:rsidP="00027C8F">
      <w:pPr>
        <w:pStyle w:val="ListParagraph"/>
        <w:numPr>
          <w:ilvl w:val="0"/>
          <w:numId w:val="28"/>
        </w:numPr>
        <w:spacing w:line="480" w:lineRule="auto"/>
        <w:jc w:val="both"/>
        <w:rPr>
          <w:sz w:val="23"/>
          <w:szCs w:val="23"/>
        </w:rPr>
      </w:pPr>
      <w:r>
        <w:rPr>
          <w:sz w:val="23"/>
          <w:szCs w:val="23"/>
        </w:rPr>
        <w:t>Substantivos</w:t>
      </w:r>
      <w:r w:rsidR="000D64F0">
        <w:rPr>
          <w:sz w:val="23"/>
          <w:szCs w:val="23"/>
        </w:rPr>
        <w:t xml:space="preserve">  (positivos e negativos)</w:t>
      </w:r>
    </w:p>
    <w:p w:rsidR="00160507" w:rsidRPr="00027C8F" w:rsidRDefault="00160507" w:rsidP="00027C8F">
      <w:pPr>
        <w:pStyle w:val="ListParagraph"/>
        <w:numPr>
          <w:ilvl w:val="0"/>
          <w:numId w:val="28"/>
        </w:numPr>
        <w:spacing w:line="480" w:lineRule="auto"/>
        <w:jc w:val="both"/>
        <w:rPr>
          <w:sz w:val="23"/>
          <w:szCs w:val="23"/>
        </w:rPr>
      </w:pPr>
      <w:r>
        <w:rPr>
          <w:sz w:val="23"/>
          <w:szCs w:val="23"/>
        </w:rPr>
        <w:t>Verbos</w:t>
      </w:r>
      <w:r w:rsidR="000D64F0">
        <w:rPr>
          <w:sz w:val="23"/>
          <w:szCs w:val="23"/>
        </w:rPr>
        <w:t xml:space="preserve">  (positivos e negativos)</w:t>
      </w:r>
    </w:p>
    <w:p w:rsidR="00565EE0" w:rsidRDefault="004B6BA1" w:rsidP="007E62BD">
      <w:pPr>
        <w:spacing w:line="480" w:lineRule="auto"/>
        <w:jc w:val="both"/>
        <w:rPr>
          <w:sz w:val="23"/>
          <w:szCs w:val="23"/>
        </w:rPr>
      </w:pPr>
      <w:r>
        <w:rPr>
          <w:sz w:val="23"/>
          <w:szCs w:val="23"/>
        </w:rPr>
        <w:t>Após a classificação dos tweets</w:t>
      </w:r>
      <w:r w:rsidR="00565EE0">
        <w:rPr>
          <w:sz w:val="23"/>
          <w:szCs w:val="23"/>
        </w:rPr>
        <w:t xml:space="preserve">, foram criadas nuvens de palavras para identificar quais as palavras que foram mais mencionadas nos tweets com o objetivo de identificar os produtos </w:t>
      </w:r>
      <w:r w:rsidR="00CE201C">
        <w:rPr>
          <w:sz w:val="23"/>
          <w:szCs w:val="23"/>
        </w:rPr>
        <w:t>comentados</w:t>
      </w:r>
      <w:r w:rsidR="00385B57">
        <w:rPr>
          <w:sz w:val="23"/>
          <w:szCs w:val="23"/>
        </w:rPr>
        <w:t>,</w:t>
      </w:r>
      <w:r w:rsidR="00565EE0">
        <w:rPr>
          <w:sz w:val="23"/>
          <w:szCs w:val="23"/>
        </w:rPr>
        <w:t xml:space="preserve"> as maiores satisfações e também os principais problemas </w:t>
      </w:r>
      <w:r w:rsidR="00385B57">
        <w:rPr>
          <w:sz w:val="23"/>
          <w:szCs w:val="23"/>
        </w:rPr>
        <w:t>referentes às</w:t>
      </w:r>
      <w:r w:rsidR="00565EE0">
        <w:rPr>
          <w:sz w:val="23"/>
          <w:szCs w:val="23"/>
        </w:rPr>
        <w:t xml:space="preserve"> reclamações dos clientes.</w:t>
      </w:r>
    </w:p>
    <w:p w:rsidR="004709B2" w:rsidRDefault="00160507" w:rsidP="00385B57">
      <w:pPr>
        <w:spacing w:line="480" w:lineRule="auto"/>
        <w:jc w:val="both"/>
        <w:rPr>
          <w:sz w:val="23"/>
          <w:szCs w:val="23"/>
        </w:rPr>
      </w:pPr>
      <w:r>
        <w:rPr>
          <w:sz w:val="23"/>
          <w:szCs w:val="23"/>
        </w:rPr>
        <w:t>Para que a</w:t>
      </w:r>
      <w:r w:rsidR="004709B2">
        <w:rPr>
          <w:sz w:val="23"/>
          <w:szCs w:val="23"/>
        </w:rPr>
        <w:t>s</w:t>
      </w:r>
      <w:r>
        <w:rPr>
          <w:sz w:val="23"/>
          <w:szCs w:val="23"/>
        </w:rPr>
        <w:t xml:space="preserve"> técnica</w:t>
      </w:r>
      <w:r w:rsidR="004709B2">
        <w:rPr>
          <w:sz w:val="23"/>
          <w:szCs w:val="23"/>
        </w:rPr>
        <w:t>s</w:t>
      </w:r>
      <w:r>
        <w:rPr>
          <w:sz w:val="23"/>
          <w:szCs w:val="23"/>
        </w:rPr>
        <w:t xml:space="preserve"> pudesse</w:t>
      </w:r>
      <w:r w:rsidR="004709B2">
        <w:rPr>
          <w:sz w:val="23"/>
          <w:szCs w:val="23"/>
        </w:rPr>
        <w:t>m</w:t>
      </w:r>
      <w:r>
        <w:rPr>
          <w:sz w:val="23"/>
          <w:szCs w:val="23"/>
        </w:rPr>
        <w:t xml:space="preserve"> ser aplicada</w:t>
      </w:r>
      <w:r w:rsidR="004709B2">
        <w:rPr>
          <w:sz w:val="23"/>
          <w:szCs w:val="23"/>
        </w:rPr>
        <w:t>s</w:t>
      </w:r>
      <w:r>
        <w:rPr>
          <w:sz w:val="23"/>
          <w:szCs w:val="23"/>
        </w:rPr>
        <w:t xml:space="preserve"> foi necessária a realização de um processo de </w:t>
      </w:r>
      <w:r w:rsidR="00D12160">
        <w:rPr>
          <w:sz w:val="23"/>
          <w:szCs w:val="23"/>
        </w:rPr>
        <w:t xml:space="preserve">preparação e </w:t>
      </w:r>
      <w:r>
        <w:rPr>
          <w:sz w:val="23"/>
          <w:szCs w:val="23"/>
        </w:rPr>
        <w:t>limpeza d</w:t>
      </w:r>
      <w:r w:rsidR="00D12160">
        <w:rPr>
          <w:sz w:val="23"/>
          <w:szCs w:val="23"/>
        </w:rPr>
        <w:t>os</w:t>
      </w:r>
      <w:r>
        <w:rPr>
          <w:sz w:val="23"/>
          <w:szCs w:val="23"/>
        </w:rPr>
        <w:t xml:space="preserve"> dados</w:t>
      </w:r>
      <w:r w:rsidR="00385B57">
        <w:rPr>
          <w:sz w:val="23"/>
          <w:szCs w:val="23"/>
        </w:rPr>
        <w:t>, uma vez que os tweets possuem caracteres especiais, menções a empresas ou clientes, hashtags, links, entre outros.</w:t>
      </w:r>
    </w:p>
    <w:p w:rsidR="00E2575D" w:rsidRDefault="003640AC" w:rsidP="007E62BD">
      <w:pPr>
        <w:spacing w:line="480" w:lineRule="auto"/>
        <w:jc w:val="both"/>
        <w:rPr>
          <w:sz w:val="23"/>
          <w:szCs w:val="23"/>
        </w:rPr>
      </w:pPr>
      <w:r>
        <w:rPr>
          <w:sz w:val="23"/>
          <w:szCs w:val="23"/>
        </w:rPr>
        <w:t>Após a preparação e limpeza dos dados foram retiradas palavras consideradas “StopWords” que consistem em artigos, preposições e algumas palavras que não agregam valor na pesquisa e análise que será feita.</w:t>
      </w:r>
    </w:p>
    <w:p w:rsidR="008E6610" w:rsidRDefault="008E6610" w:rsidP="007E62BD">
      <w:pPr>
        <w:spacing w:line="480" w:lineRule="auto"/>
        <w:jc w:val="both"/>
        <w:rPr>
          <w:sz w:val="23"/>
          <w:szCs w:val="23"/>
        </w:rPr>
      </w:pPr>
    </w:p>
    <w:p w:rsidR="0049242A" w:rsidRDefault="00904C97" w:rsidP="007E62BD">
      <w:pPr>
        <w:spacing w:line="480" w:lineRule="auto"/>
        <w:jc w:val="both"/>
        <w:rPr>
          <w:sz w:val="23"/>
          <w:szCs w:val="23"/>
        </w:rPr>
      </w:pPr>
      <w:r w:rsidRPr="00904C97">
        <w:rPr>
          <w:sz w:val="23"/>
          <w:szCs w:val="23"/>
        </w:rPr>
        <w:lastRenderedPageBreak/>
        <w:t xml:space="preserve">A Figura 1 fornece a visão geral da arquitetura de nosso sistema de </w:t>
      </w:r>
      <w:r>
        <w:rPr>
          <w:sz w:val="23"/>
          <w:szCs w:val="23"/>
        </w:rPr>
        <w:t>análise dos tweets</w:t>
      </w:r>
      <w:r w:rsidRPr="00904C97">
        <w:rPr>
          <w:sz w:val="23"/>
          <w:szCs w:val="23"/>
        </w:rPr>
        <w:t>.</w:t>
      </w:r>
    </w:p>
    <w:p w:rsidR="0040183F" w:rsidRDefault="00A81C88" w:rsidP="00F45A4F">
      <w:pPr>
        <w:keepNext/>
        <w:spacing w:line="480" w:lineRule="auto"/>
      </w:pPr>
      <w:r>
        <w:rPr>
          <w:noProof/>
        </w:rPr>
        <w:drawing>
          <wp:inline distT="0" distB="0" distL="0" distR="0" wp14:anchorId="6DD10AB3">
            <wp:extent cx="5647690" cy="1163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348" cy="1170343"/>
                    </a:xfrm>
                    <a:prstGeom prst="rect">
                      <a:avLst/>
                    </a:prstGeom>
                    <a:noFill/>
                  </pic:spPr>
                </pic:pic>
              </a:graphicData>
            </a:graphic>
          </wp:inline>
        </w:drawing>
      </w:r>
    </w:p>
    <w:p w:rsidR="0049242A" w:rsidRDefault="0040183F" w:rsidP="0040183F">
      <w:pPr>
        <w:pStyle w:val="Caption"/>
        <w:ind w:left="1418" w:firstLine="709"/>
        <w:rPr>
          <w:sz w:val="23"/>
          <w:szCs w:val="23"/>
        </w:rPr>
      </w:pPr>
      <w:bookmarkStart w:id="5" w:name="_Toc529834648"/>
      <w:r>
        <w:t xml:space="preserve">Figura </w:t>
      </w:r>
      <w:fldSimple w:instr=" SEQ Figura \* ARABIC ">
        <w:r w:rsidR="003B4932">
          <w:rPr>
            <w:noProof/>
          </w:rPr>
          <w:t>1</w:t>
        </w:r>
      </w:fldSimple>
      <w:r>
        <w:t xml:space="preserve"> - Visão de Arquitetura da Técnica Proposta</w:t>
      </w:r>
      <w:bookmarkEnd w:id="5"/>
    </w:p>
    <w:p w:rsidR="0049242A" w:rsidRDefault="0049242A" w:rsidP="007E62BD">
      <w:pPr>
        <w:spacing w:line="480" w:lineRule="auto"/>
        <w:jc w:val="both"/>
        <w:rPr>
          <w:sz w:val="23"/>
          <w:szCs w:val="23"/>
        </w:rPr>
      </w:pPr>
    </w:p>
    <w:p w:rsidR="0031573B" w:rsidRDefault="0031573B" w:rsidP="0031573B">
      <w:pPr>
        <w:pStyle w:val="Heading2"/>
      </w:pPr>
      <w:bookmarkStart w:id="6" w:name="_Toc529834628"/>
      <w:r>
        <w:t>Extração de tweets</w:t>
      </w:r>
      <w:bookmarkEnd w:id="6"/>
    </w:p>
    <w:p w:rsidR="0031573B" w:rsidRDefault="0031573B" w:rsidP="007E62BD">
      <w:pPr>
        <w:spacing w:line="480" w:lineRule="auto"/>
        <w:jc w:val="both"/>
        <w:rPr>
          <w:sz w:val="23"/>
          <w:szCs w:val="23"/>
        </w:rPr>
      </w:pPr>
    </w:p>
    <w:p w:rsidR="002B408A" w:rsidRDefault="0092075B" w:rsidP="007E62BD">
      <w:pPr>
        <w:spacing w:line="480" w:lineRule="auto"/>
        <w:jc w:val="both"/>
        <w:rPr>
          <w:sz w:val="23"/>
          <w:szCs w:val="23"/>
        </w:rPr>
      </w:pPr>
      <w:r>
        <w:rPr>
          <w:sz w:val="23"/>
          <w:szCs w:val="23"/>
        </w:rPr>
        <w:t>Para a coleta dos tweets foi</w:t>
      </w:r>
      <w:r w:rsidR="002B408A">
        <w:rPr>
          <w:sz w:val="23"/>
          <w:szCs w:val="23"/>
        </w:rPr>
        <w:t xml:space="preserve"> necessária a criação de uma conta no Twitter e a definição de dados para autenticação conforme abaixo:</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Key (API Key)</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Secret (API Secret)</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 Secret</w:t>
      </w:r>
    </w:p>
    <w:p w:rsidR="00A17092" w:rsidRDefault="002B408A" w:rsidP="007E62BD">
      <w:pPr>
        <w:spacing w:line="480" w:lineRule="auto"/>
        <w:jc w:val="both"/>
        <w:rPr>
          <w:sz w:val="23"/>
          <w:szCs w:val="23"/>
        </w:rPr>
      </w:pPr>
      <w:r>
        <w:rPr>
          <w:sz w:val="23"/>
          <w:szCs w:val="23"/>
        </w:rPr>
        <w:t>Uma média de 500 tweets foram recuperados de um período de 7 dias. É possível verificar de acordo com a f</w:t>
      </w:r>
      <w:r w:rsidR="00DC7CE5">
        <w:rPr>
          <w:sz w:val="23"/>
          <w:szCs w:val="23"/>
        </w:rPr>
        <w:t>igura 2 um exemplo da extração dos tweets de forma bruta ainda sem os tratamentos de limpeza dos dados aplicados</w:t>
      </w:r>
      <w:r>
        <w:rPr>
          <w:sz w:val="23"/>
          <w:szCs w:val="23"/>
        </w:rPr>
        <w:t>, assim como sua identificação e data de criação.</w:t>
      </w:r>
    </w:p>
    <w:p w:rsidR="00A17092" w:rsidRDefault="0028085E" w:rsidP="00A17092">
      <w:pPr>
        <w:keepNext/>
        <w:spacing w:line="480" w:lineRule="auto"/>
        <w:ind w:firstLine="709"/>
        <w:jc w:val="both"/>
      </w:pPr>
      <w:r w:rsidRPr="0028085E">
        <w:rPr>
          <w:noProof/>
        </w:rPr>
        <w:drawing>
          <wp:inline distT="0" distB="0" distL="0" distR="0" wp14:anchorId="13FE1DE4" wp14:editId="2661C161">
            <wp:extent cx="4914900" cy="25481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222" cy="2559215"/>
                    </a:xfrm>
                    <a:prstGeom prst="rect">
                      <a:avLst/>
                    </a:prstGeom>
                  </pic:spPr>
                </pic:pic>
              </a:graphicData>
            </a:graphic>
          </wp:inline>
        </w:drawing>
      </w:r>
    </w:p>
    <w:p w:rsidR="00A17092" w:rsidRDefault="00A17092" w:rsidP="00A17092">
      <w:pPr>
        <w:pStyle w:val="Caption"/>
        <w:ind w:left="2127" w:firstLine="709"/>
        <w:jc w:val="both"/>
        <w:rPr>
          <w:sz w:val="23"/>
          <w:szCs w:val="23"/>
        </w:rPr>
      </w:pPr>
      <w:bookmarkStart w:id="7" w:name="_Toc529834649"/>
      <w:r>
        <w:t xml:space="preserve">Figura </w:t>
      </w:r>
      <w:fldSimple w:instr=" SEQ Figura \* ARABIC ">
        <w:r w:rsidR="003B4932">
          <w:rPr>
            <w:noProof/>
          </w:rPr>
          <w:t>2</w:t>
        </w:r>
      </w:fldSimple>
      <w:r>
        <w:t xml:space="preserve"> - Extração de dados do Twitter</w:t>
      </w:r>
      <w:bookmarkEnd w:id="7"/>
    </w:p>
    <w:p w:rsidR="0031573B" w:rsidRDefault="0031573B" w:rsidP="0031573B">
      <w:pPr>
        <w:pStyle w:val="Heading2"/>
      </w:pPr>
      <w:bookmarkStart w:id="8" w:name="_Toc529834629"/>
      <w:r>
        <w:lastRenderedPageBreak/>
        <w:t>Preparação e Limpeza dos Dados</w:t>
      </w:r>
      <w:bookmarkEnd w:id="8"/>
    </w:p>
    <w:p w:rsidR="0031573B" w:rsidRDefault="0031573B" w:rsidP="007E62BD">
      <w:pPr>
        <w:spacing w:line="480" w:lineRule="auto"/>
        <w:jc w:val="both"/>
        <w:rPr>
          <w:sz w:val="23"/>
          <w:szCs w:val="23"/>
        </w:rPr>
      </w:pPr>
    </w:p>
    <w:p w:rsidR="00385B57" w:rsidRDefault="008E1CE4" w:rsidP="00385B57">
      <w:pPr>
        <w:spacing w:line="480" w:lineRule="auto"/>
        <w:jc w:val="both"/>
        <w:rPr>
          <w:sz w:val="23"/>
          <w:szCs w:val="23"/>
        </w:rPr>
      </w:pPr>
      <w:r>
        <w:rPr>
          <w:sz w:val="23"/>
          <w:szCs w:val="23"/>
        </w:rPr>
        <w:t>Como se pode observar, os tweets recuperados de forma bruta, possuem muito</w:t>
      </w:r>
      <w:r w:rsidR="008B4703">
        <w:rPr>
          <w:sz w:val="23"/>
          <w:szCs w:val="23"/>
        </w:rPr>
        <w:t>s</w:t>
      </w:r>
      <w:r>
        <w:rPr>
          <w:sz w:val="23"/>
          <w:szCs w:val="23"/>
        </w:rPr>
        <w:t xml:space="preserve"> caracteres especiais, links, referências, entre outros. </w:t>
      </w:r>
      <w:r w:rsidR="00385B57">
        <w:rPr>
          <w:sz w:val="23"/>
          <w:szCs w:val="23"/>
        </w:rPr>
        <w:t xml:space="preserve">Para que </w:t>
      </w:r>
      <w:r>
        <w:rPr>
          <w:sz w:val="23"/>
          <w:szCs w:val="23"/>
        </w:rPr>
        <w:t xml:space="preserve">a classificação dos tweets pudesse ser realizada, foi </w:t>
      </w:r>
      <w:r w:rsidR="00385B57">
        <w:rPr>
          <w:sz w:val="23"/>
          <w:szCs w:val="23"/>
        </w:rPr>
        <w:t>necessária a realização de um processo de preparação e limpeza dos dados que consistiu em:</w:t>
      </w:r>
    </w:p>
    <w:p w:rsidR="00385B57" w:rsidRDefault="00385B57" w:rsidP="00385B57">
      <w:pPr>
        <w:pStyle w:val="ListParagraph"/>
        <w:numPr>
          <w:ilvl w:val="0"/>
          <w:numId w:val="29"/>
        </w:numPr>
        <w:spacing w:line="480" w:lineRule="auto"/>
        <w:jc w:val="both"/>
        <w:rPr>
          <w:sz w:val="23"/>
          <w:szCs w:val="23"/>
        </w:rPr>
      </w:pPr>
      <w:r>
        <w:rPr>
          <w:sz w:val="23"/>
          <w:szCs w:val="23"/>
        </w:rPr>
        <w:t>Retirada de expressões regulares (regex)</w:t>
      </w:r>
    </w:p>
    <w:p w:rsidR="00385B57" w:rsidRDefault="00385B57" w:rsidP="00385B57">
      <w:pPr>
        <w:pStyle w:val="ListParagraph"/>
        <w:numPr>
          <w:ilvl w:val="0"/>
          <w:numId w:val="29"/>
        </w:numPr>
        <w:spacing w:line="480" w:lineRule="auto"/>
        <w:jc w:val="both"/>
        <w:rPr>
          <w:sz w:val="23"/>
          <w:szCs w:val="23"/>
        </w:rPr>
      </w:pPr>
      <w:r>
        <w:rPr>
          <w:sz w:val="23"/>
          <w:szCs w:val="23"/>
        </w:rPr>
        <w:t>Decodificação HTML</w:t>
      </w:r>
    </w:p>
    <w:p w:rsidR="00385B57" w:rsidRDefault="00385B57" w:rsidP="00385B57">
      <w:pPr>
        <w:pStyle w:val="ListParagraph"/>
        <w:numPr>
          <w:ilvl w:val="0"/>
          <w:numId w:val="29"/>
        </w:numPr>
        <w:spacing w:line="480" w:lineRule="auto"/>
        <w:jc w:val="both"/>
        <w:rPr>
          <w:sz w:val="23"/>
          <w:szCs w:val="23"/>
        </w:rPr>
      </w:pPr>
      <w:r>
        <w:rPr>
          <w:sz w:val="23"/>
          <w:szCs w:val="23"/>
        </w:rPr>
        <w:t>Retirada de caracteres especiais (UTF-8)</w:t>
      </w:r>
    </w:p>
    <w:p w:rsidR="00385B57" w:rsidRDefault="00385B57" w:rsidP="00385B57">
      <w:pPr>
        <w:pStyle w:val="ListParagraph"/>
        <w:numPr>
          <w:ilvl w:val="0"/>
          <w:numId w:val="29"/>
        </w:numPr>
        <w:spacing w:line="480" w:lineRule="auto"/>
        <w:jc w:val="both"/>
        <w:rPr>
          <w:sz w:val="23"/>
          <w:szCs w:val="23"/>
        </w:rPr>
      </w:pPr>
      <w:r>
        <w:rPr>
          <w:sz w:val="23"/>
          <w:szCs w:val="23"/>
        </w:rPr>
        <w:t>Retirada de menções a empresas ou clientes com @nome</w:t>
      </w:r>
    </w:p>
    <w:p w:rsidR="00385B57" w:rsidRDefault="00385B57" w:rsidP="00385B57">
      <w:pPr>
        <w:pStyle w:val="ListParagraph"/>
        <w:numPr>
          <w:ilvl w:val="0"/>
          <w:numId w:val="29"/>
        </w:numPr>
        <w:spacing w:line="480" w:lineRule="auto"/>
        <w:jc w:val="both"/>
        <w:rPr>
          <w:sz w:val="23"/>
          <w:szCs w:val="23"/>
        </w:rPr>
      </w:pPr>
      <w:r>
        <w:rPr>
          <w:sz w:val="23"/>
          <w:szCs w:val="23"/>
        </w:rPr>
        <w:t>Retirada de links URL</w:t>
      </w:r>
    </w:p>
    <w:p w:rsidR="00385B57" w:rsidRDefault="00385B57" w:rsidP="00385B57">
      <w:pPr>
        <w:pStyle w:val="ListParagraph"/>
        <w:numPr>
          <w:ilvl w:val="0"/>
          <w:numId w:val="29"/>
        </w:numPr>
        <w:spacing w:line="480" w:lineRule="auto"/>
        <w:jc w:val="both"/>
        <w:rPr>
          <w:sz w:val="23"/>
          <w:szCs w:val="23"/>
        </w:rPr>
      </w:pPr>
      <w:r>
        <w:rPr>
          <w:sz w:val="23"/>
          <w:szCs w:val="23"/>
        </w:rPr>
        <w:t>Retirada de hashtags</w:t>
      </w:r>
    </w:p>
    <w:p w:rsidR="00DC7CE5" w:rsidRDefault="00DC7CE5" w:rsidP="007E62BD">
      <w:pPr>
        <w:spacing w:line="480" w:lineRule="auto"/>
        <w:jc w:val="both"/>
        <w:rPr>
          <w:sz w:val="23"/>
          <w:szCs w:val="23"/>
        </w:rPr>
      </w:pPr>
      <w:r>
        <w:rPr>
          <w:sz w:val="23"/>
          <w:szCs w:val="23"/>
        </w:rPr>
        <w:t xml:space="preserve">A Figura 3 demonstra </w:t>
      </w:r>
      <w:r w:rsidR="002D51F0">
        <w:rPr>
          <w:sz w:val="23"/>
          <w:szCs w:val="23"/>
        </w:rPr>
        <w:t>o resultado dos tweets após a realização da preparação e limpeza dos dados.</w:t>
      </w:r>
    </w:p>
    <w:p w:rsidR="00756EDD" w:rsidRDefault="0028085E" w:rsidP="00756EDD">
      <w:pPr>
        <w:keepNext/>
        <w:spacing w:line="480" w:lineRule="auto"/>
        <w:ind w:left="1418" w:firstLine="709"/>
        <w:jc w:val="both"/>
      </w:pPr>
      <w:r w:rsidRPr="0028085E">
        <w:rPr>
          <w:noProof/>
        </w:rPr>
        <w:drawing>
          <wp:inline distT="0" distB="0" distL="0" distR="0" wp14:anchorId="466988E7" wp14:editId="3C281DD0">
            <wp:extent cx="2861896"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44" cy="2666712"/>
                    </a:xfrm>
                    <a:prstGeom prst="rect">
                      <a:avLst/>
                    </a:prstGeom>
                  </pic:spPr>
                </pic:pic>
              </a:graphicData>
            </a:graphic>
          </wp:inline>
        </w:drawing>
      </w:r>
    </w:p>
    <w:p w:rsidR="00523A0C" w:rsidRDefault="00756EDD" w:rsidP="00756EDD">
      <w:pPr>
        <w:pStyle w:val="Caption"/>
        <w:ind w:left="1418" w:firstLine="709"/>
        <w:jc w:val="both"/>
        <w:rPr>
          <w:sz w:val="23"/>
          <w:szCs w:val="23"/>
        </w:rPr>
      </w:pPr>
      <w:bookmarkStart w:id="9" w:name="_Toc529834650"/>
      <w:r>
        <w:t xml:space="preserve">Figura </w:t>
      </w:r>
      <w:fldSimple w:instr=" SEQ Figura \* ARABIC ">
        <w:r w:rsidR="003B4932">
          <w:rPr>
            <w:noProof/>
          </w:rPr>
          <w:t>3</w:t>
        </w:r>
      </w:fldSimple>
      <w:r>
        <w:t xml:space="preserve"> - Tweets após a preparação e limpeza de dados</w:t>
      </w:r>
      <w:bookmarkEnd w:id="9"/>
    </w:p>
    <w:p w:rsidR="00756EDD" w:rsidRDefault="00756EDD" w:rsidP="00756EDD">
      <w:pPr>
        <w:spacing w:line="480" w:lineRule="auto"/>
        <w:jc w:val="both"/>
        <w:rPr>
          <w:sz w:val="23"/>
          <w:szCs w:val="23"/>
        </w:rPr>
      </w:pPr>
    </w:p>
    <w:p w:rsidR="0031573B" w:rsidRDefault="0031573B" w:rsidP="0031573B">
      <w:pPr>
        <w:pStyle w:val="Heading2"/>
      </w:pPr>
      <w:bookmarkStart w:id="10" w:name="_Toc529834630"/>
      <w:r>
        <w:t>Retirada de StopWords</w:t>
      </w:r>
      <w:bookmarkEnd w:id="10"/>
    </w:p>
    <w:p w:rsidR="0031573B" w:rsidRDefault="0031573B" w:rsidP="0031573B">
      <w:pPr>
        <w:spacing w:line="480" w:lineRule="auto"/>
        <w:jc w:val="both"/>
        <w:rPr>
          <w:sz w:val="23"/>
          <w:szCs w:val="23"/>
        </w:rPr>
      </w:pPr>
    </w:p>
    <w:p w:rsidR="002668E5" w:rsidRDefault="002668E5" w:rsidP="00756EDD">
      <w:pPr>
        <w:spacing w:line="480" w:lineRule="auto"/>
        <w:jc w:val="both"/>
        <w:rPr>
          <w:sz w:val="23"/>
          <w:szCs w:val="23"/>
        </w:rPr>
      </w:pPr>
      <w:r>
        <w:rPr>
          <w:sz w:val="23"/>
          <w:szCs w:val="23"/>
        </w:rPr>
        <w:t>Para que seja possível avaliar as palavras mais utilizadas nos tweets, é recomendado fazer a retirada de StopWords que consiste em preposições, artigos, alguns verbos como ser e estar, uma vez que essas palavras não terão muito a agregar nas análises desejadas.</w:t>
      </w:r>
    </w:p>
    <w:p w:rsidR="00756EDD" w:rsidRDefault="00756EDD" w:rsidP="00756EDD">
      <w:pPr>
        <w:spacing w:line="480" w:lineRule="auto"/>
        <w:jc w:val="both"/>
        <w:rPr>
          <w:sz w:val="23"/>
          <w:szCs w:val="23"/>
        </w:rPr>
      </w:pPr>
      <w:r>
        <w:rPr>
          <w:sz w:val="23"/>
          <w:szCs w:val="23"/>
        </w:rPr>
        <w:lastRenderedPageBreak/>
        <w:t>Para retirada das Stop</w:t>
      </w:r>
      <w:r w:rsidR="004E7E7A">
        <w:rPr>
          <w:sz w:val="23"/>
          <w:szCs w:val="23"/>
        </w:rPr>
        <w:t>Words foi utilizado o pacote nltk em português</w:t>
      </w:r>
      <w:r w:rsidR="00D867B0">
        <w:rPr>
          <w:sz w:val="23"/>
          <w:szCs w:val="23"/>
        </w:rPr>
        <w:t>.</w:t>
      </w:r>
    </w:p>
    <w:p w:rsidR="002D51F0" w:rsidRDefault="002D51F0" w:rsidP="00756EDD">
      <w:pPr>
        <w:spacing w:line="480" w:lineRule="auto"/>
        <w:jc w:val="both"/>
        <w:rPr>
          <w:sz w:val="23"/>
          <w:szCs w:val="23"/>
        </w:rPr>
      </w:pPr>
      <w:r>
        <w:rPr>
          <w:noProof/>
        </w:rPr>
        <w:drawing>
          <wp:inline distT="0" distB="0" distL="0" distR="0" wp14:anchorId="0DCF6CE6" wp14:editId="19267744">
            <wp:extent cx="4246245" cy="296996"/>
            <wp:effectExtent l="0" t="0" r="190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750" cy="324169"/>
                    </a:xfrm>
                    <a:prstGeom prst="rect">
                      <a:avLst/>
                    </a:prstGeom>
                  </pic:spPr>
                </pic:pic>
              </a:graphicData>
            </a:graphic>
          </wp:inline>
        </w:drawing>
      </w:r>
    </w:p>
    <w:p w:rsidR="00756EDD" w:rsidRDefault="00D867B0" w:rsidP="00756EDD">
      <w:pPr>
        <w:spacing w:line="480" w:lineRule="auto"/>
        <w:jc w:val="both"/>
        <w:rPr>
          <w:sz w:val="23"/>
          <w:szCs w:val="23"/>
        </w:rPr>
      </w:pPr>
      <w:r>
        <w:rPr>
          <w:sz w:val="23"/>
          <w:szCs w:val="23"/>
        </w:rPr>
        <w:t>Na análise, pudemos perceber que há uma grande quantidade de utilização de gírias e abreviações de palavras como, tô, vc, pq, pra, pro, q, tá, entre outros. Essas palavras foram incluídas nas StopWords para que fosse possível uma análise com um melhor nível de qualidade.</w:t>
      </w:r>
    </w:p>
    <w:p w:rsidR="00D867B0" w:rsidRDefault="00D867B0" w:rsidP="00756EDD">
      <w:pPr>
        <w:spacing w:line="480" w:lineRule="auto"/>
        <w:jc w:val="both"/>
        <w:rPr>
          <w:sz w:val="23"/>
          <w:szCs w:val="23"/>
        </w:rPr>
      </w:pPr>
    </w:p>
    <w:p w:rsidR="0031573B" w:rsidRDefault="0031573B" w:rsidP="0031573B">
      <w:pPr>
        <w:pStyle w:val="Heading2"/>
      </w:pPr>
      <w:bookmarkStart w:id="11" w:name="_Toc529834631"/>
      <w:r>
        <w:t>Separação da amostra em learn e test</w:t>
      </w:r>
      <w:bookmarkEnd w:id="11"/>
    </w:p>
    <w:p w:rsidR="0031573B" w:rsidRDefault="0031573B" w:rsidP="0031573B">
      <w:pPr>
        <w:spacing w:line="480" w:lineRule="auto"/>
        <w:jc w:val="both"/>
        <w:rPr>
          <w:sz w:val="23"/>
          <w:szCs w:val="23"/>
        </w:rPr>
      </w:pPr>
    </w:p>
    <w:p w:rsidR="009A0130" w:rsidRDefault="006F41E4" w:rsidP="006F41E4">
      <w:pPr>
        <w:spacing w:line="480" w:lineRule="auto"/>
        <w:jc w:val="both"/>
        <w:rPr>
          <w:sz w:val="23"/>
          <w:szCs w:val="23"/>
        </w:rPr>
      </w:pPr>
      <w:r>
        <w:rPr>
          <w:sz w:val="23"/>
          <w:szCs w:val="23"/>
        </w:rPr>
        <w:t xml:space="preserve">Normalmente </w:t>
      </w:r>
      <w:r w:rsidR="009A0130">
        <w:rPr>
          <w:sz w:val="23"/>
          <w:szCs w:val="23"/>
        </w:rPr>
        <w:t xml:space="preserve">em técnicas de machine learning, </w:t>
      </w:r>
      <w:r>
        <w:rPr>
          <w:sz w:val="23"/>
          <w:szCs w:val="23"/>
        </w:rPr>
        <w:t xml:space="preserve">para evitar que o algoritmo utilizado </w:t>
      </w:r>
      <w:r w:rsidR="009A0130">
        <w:rPr>
          <w:sz w:val="23"/>
          <w:szCs w:val="23"/>
        </w:rPr>
        <w:t xml:space="preserve">fique “viciado” e aprenda a prever apenas os dados parecidos com a amostra dos dados originais, separamos a amostra, ou seja, os 500 tweets em learn e test. Na prática, costuma-se dividir os dados em 70% para treino e 30% para teste, mas isso não é uma regra, </w:t>
      </w:r>
      <w:r w:rsidR="009A0130" w:rsidRPr="006F41E4">
        <w:rPr>
          <w:sz w:val="23"/>
          <w:szCs w:val="23"/>
        </w:rPr>
        <w:t xml:space="preserve">pode ser 90% e 10% ou o que </w:t>
      </w:r>
      <w:r w:rsidR="009A0130">
        <w:rPr>
          <w:sz w:val="23"/>
          <w:szCs w:val="23"/>
        </w:rPr>
        <w:t>for</w:t>
      </w:r>
      <w:r w:rsidR="009A0130" w:rsidRPr="006F41E4">
        <w:rPr>
          <w:sz w:val="23"/>
          <w:szCs w:val="23"/>
        </w:rPr>
        <w:t xml:space="preserve"> mais adequado</w:t>
      </w:r>
      <w:r w:rsidR="009A0130">
        <w:rPr>
          <w:sz w:val="23"/>
          <w:szCs w:val="23"/>
        </w:rPr>
        <w:t>,</w:t>
      </w:r>
      <w:r w:rsidR="009A0130" w:rsidRPr="006F41E4">
        <w:rPr>
          <w:sz w:val="23"/>
          <w:szCs w:val="23"/>
        </w:rPr>
        <w:t xml:space="preserve"> dependendo </w:t>
      </w:r>
      <w:r w:rsidR="009A0130">
        <w:rPr>
          <w:sz w:val="23"/>
          <w:szCs w:val="23"/>
        </w:rPr>
        <w:t xml:space="preserve">muito da característica dos dados a serem analisados e dos requisitos de negócio. No caso desse estudo, para evitar o overfit, a amostra original foi dividida em 70% e 30% e foi utilizado </w:t>
      </w:r>
      <w:r w:rsidR="008B101F">
        <w:rPr>
          <w:sz w:val="23"/>
          <w:szCs w:val="23"/>
        </w:rPr>
        <w:t xml:space="preserve">o pacote </w:t>
      </w:r>
      <w:r w:rsidR="008B101F" w:rsidRPr="008B101F">
        <w:rPr>
          <w:sz w:val="23"/>
          <w:szCs w:val="23"/>
        </w:rPr>
        <w:t>scikitlearn do Python</w:t>
      </w:r>
      <w:r w:rsidR="008B101F">
        <w:rPr>
          <w:sz w:val="23"/>
          <w:szCs w:val="23"/>
        </w:rPr>
        <w:t>.</w:t>
      </w:r>
    </w:p>
    <w:p w:rsidR="0031573B" w:rsidRDefault="0031573B" w:rsidP="00756EDD">
      <w:pPr>
        <w:spacing w:line="480" w:lineRule="auto"/>
        <w:jc w:val="both"/>
        <w:rPr>
          <w:sz w:val="23"/>
          <w:szCs w:val="23"/>
        </w:rPr>
      </w:pPr>
    </w:p>
    <w:p w:rsidR="00464FA4" w:rsidRDefault="00464FA4" w:rsidP="00464FA4">
      <w:pPr>
        <w:pStyle w:val="Heading2"/>
      </w:pPr>
      <w:bookmarkStart w:id="12" w:name="_Toc529834632"/>
      <w:r>
        <w:t>Algoritmos de classificação</w:t>
      </w:r>
      <w:bookmarkEnd w:id="12"/>
    </w:p>
    <w:p w:rsidR="00464FA4" w:rsidRPr="00464FA4" w:rsidRDefault="00464FA4" w:rsidP="00464FA4">
      <w:pPr>
        <w:spacing w:line="480" w:lineRule="auto"/>
        <w:jc w:val="both"/>
        <w:rPr>
          <w:sz w:val="23"/>
          <w:szCs w:val="23"/>
        </w:rPr>
      </w:pPr>
    </w:p>
    <w:p w:rsidR="00B67C92" w:rsidRDefault="00B67C92" w:rsidP="00464FA4">
      <w:pPr>
        <w:spacing w:line="480" w:lineRule="auto"/>
        <w:jc w:val="both"/>
        <w:rPr>
          <w:sz w:val="23"/>
          <w:szCs w:val="23"/>
        </w:rPr>
      </w:pPr>
      <w:r w:rsidRPr="00B67C92">
        <w:rPr>
          <w:sz w:val="23"/>
          <w:szCs w:val="23"/>
        </w:rPr>
        <w:t xml:space="preserve">A classificação de dados está presente em diversos problemas reais, tais como: reconhecer padrões em imagens, diferenciar espécies de plantas, classificar tumores benignos e malignos, dentre outros. Este problema é um dos tópicos mais ativos na área de </w:t>
      </w:r>
      <w:r>
        <w:rPr>
          <w:sz w:val="23"/>
          <w:szCs w:val="23"/>
        </w:rPr>
        <w:t>machine learning</w:t>
      </w:r>
      <w:r w:rsidRPr="00B67C92">
        <w:rPr>
          <w:sz w:val="23"/>
          <w:szCs w:val="23"/>
        </w:rPr>
        <w:t xml:space="preserve">. </w:t>
      </w:r>
      <w:r>
        <w:rPr>
          <w:sz w:val="23"/>
          <w:szCs w:val="23"/>
        </w:rPr>
        <w:t>O</w:t>
      </w:r>
      <w:r w:rsidR="00277C59" w:rsidRPr="00277C59">
        <w:rPr>
          <w:sz w:val="23"/>
          <w:szCs w:val="23"/>
        </w:rPr>
        <w:t xml:space="preserve"> problema de classificação consiste em determinar o rótulo de algum objeto, baseado em um conjunto de atributos extraídos do mesmo. Para que isso ocorra é necessário um conjunto de treinamento com instâncias na qual os rótulos os objetos são conhecidos.</w:t>
      </w:r>
    </w:p>
    <w:p w:rsidR="00464FA4" w:rsidRDefault="0048524B" w:rsidP="00464FA4">
      <w:pPr>
        <w:spacing w:line="480" w:lineRule="auto"/>
        <w:jc w:val="both"/>
        <w:rPr>
          <w:sz w:val="23"/>
          <w:szCs w:val="23"/>
        </w:rPr>
      </w:pPr>
      <w:r>
        <w:rPr>
          <w:sz w:val="23"/>
          <w:szCs w:val="23"/>
        </w:rPr>
        <w:t>Para esse estudo foram utilizados 4 tipos de algoritmos de classificação</w:t>
      </w:r>
      <w:r w:rsidR="00B67C92">
        <w:rPr>
          <w:sz w:val="23"/>
          <w:szCs w:val="23"/>
        </w:rPr>
        <w:t xml:space="preserve"> do pacote sklearn do Python</w:t>
      </w:r>
      <w:r>
        <w:rPr>
          <w:sz w:val="23"/>
          <w:szCs w:val="23"/>
        </w:rPr>
        <w:t>:</w:t>
      </w:r>
    </w:p>
    <w:p w:rsidR="0048524B" w:rsidRDefault="0048524B" w:rsidP="0048524B">
      <w:pPr>
        <w:pStyle w:val="ListParagraph"/>
        <w:numPr>
          <w:ilvl w:val="0"/>
          <w:numId w:val="31"/>
        </w:numPr>
        <w:spacing w:line="480" w:lineRule="auto"/>
        <w:jc w:val="both"/>
        <w:rPr>
          <w:sz w:val="23"/>
          <w:szCs w:val="23"/>
        </w:rPr>
      </w:pPr>
      <w:r>
        <w:rPr>
          <w:sz w:val="23"/>
          <w:szCs w:val="23"/>
        </w:rPr>
        <w:t>Random Forest</w:t>
      </w:r>
    </w:p>
    <w:p w:rsidR="0048524B" w:rsidRDefault="0048524B" w:rsidP="0048524B">
      <w:pPr>
        <w:pStyle w:val="ListParagraph"/>
        <w:numPr>
          <w:ilvl w:val="0"/>
          <w:numId w:val="31"/>
        </w:numPr>
        <w:spacing w:line="480" w:lineRule="auto"/>
        <w:jc w:val="both"/>
        <w:rPr>
          <w:sz w:val="23"/>
          <w:szCs w:val="23"/>
        </w:rPr>
      </w:pPr>
      <w:r>
        <w:rPr>
          <w:sz w:val="23"/>
          <w:szCs w:val="23"/>
        </w:rPr>
        <w:t>Naive Bayes</w:t>
      </w:r>
    </w:p>
    <w:p w:rsidR="0048524B" w:rsidRDefault="008F1009" w:rsidP="0048524B">
      <w:pPr>
        <w:pStyle w:val="ListParagraph"/>
        <w:numPr>
          <w:ilvl w:val="0"/>
          <w:numId w:val="31"/>
        </w:numPr>
        <w:spacing w:line="480" w:lineRule="auto"/>
        <w:jc w:val="both"/>
        <w:rPr>
          <w:sz w:val="23"/>
          <w:szCs w:val="23"/>
        </w:rPr>
      </w:pPr>
      <w:r>
        <w:rPr>
          <w:sz w:val="23"/>
          <w:szCs w:val="23"/>
        </w:rPr>
        <w:lastRenderedPageBreak/>
        <w:t>Boosting</w:t>
      </w:r>
    </w:p>
    <w:p w:rsidR="008F1009" w:rsidRPr="0048524B" w:rsidRDefault="008F1009" w:rsidP="0048524B">
      <w:pPr>
        <w:pStyle w:val="ListParagraph"/>
        <w:numPr>
          <w:ilvl w:val="0"/>
          <w:numId w:val="31"/>
        </w:numPr>
        <w:spacing w:line="480" w:lineRule="auto"/>
        <w:jc w:val="both"/>
        <w:rPr>
          <w:sz w:val="23"/>
          <w:szCs w:val="23"/>
        </w:rPr>
      </w:pPr>
      <w:r>
        <w:rPr>
          <w:sz w:val="23"/>
          <w:szCs w:val="23"/>
        </w:rPr>
        <w:t>Dummy</w:t>
      </w:r>
    </w:p>
    <w:p w:rsidR="00464FA4" w:rsidRPr="00464FA4" w:rsidRDefault="00B67C92" w:rsidP="00464FA4">
      <w:pPr>
        <w:spacing w:line="480" w:lineRule="auto"/>
        <w:jc w:val="both"/>
        <w:rPr>
          <w:sz w:val="23"/>
          <w:szCs w:val="23"/>
        </w:rPr>
      </w:pPr>
      <w:r>
        <w:rPr>
          <w:sz w:val="23"/>
          <w:szCs w:val="23"/>
        </w:rPr>
        <w:t xml:space="preserve">Como a variável utilizada eram </w:t>
      </w:r>
      <w:r w:rsidR="00831334">
        <w:rPr>
          <w:sz w:val="23"/>
          <w:szCs w:val="23"/>
        </w:rPr>
        <w:t xml:space="preserve">as </w:t>
      </w:r>
      <w:r>
        <w:rPr>
          <w:sz w:val="23"/>
          <w:szCs w:val="23"/>
        </w:rPr>
        <w:t xml:space="preserve">palavras dos tweets, foi necessário </w:t>
      </w:r>
      <w:r w:rsidRPr="00B67C92">
        <w:rPr>
          <w:sz w:val="23"/>
          <w:szCs w:val="23"/>
        </w:rPr>
        <w:t xml:space="preserve">transformar </w:t>
      </w:r>
      <w:r>
        <w:rPr>
          <w:sz w:val="23"/>
          <w:szCs w:val="23"/>
        </w:rPr>
        <w:t xml:space="preserve">as </w:t>
      </w:r>
      <w:r w:rsidRPr="00B67C92">
        <w:rPr>
          <w:sz w:val="23"/>
          <w:szCs w:val="23"/>
        </w:rPr>
        <w:t>palavras em números</w:t>
      </w:r>
      <w:r>
        <w:rPr>
          <w:sz w:val="23"/>
          <w:szCs w:val="23"/>
        </w:rPr>
        <w:t xml:space="preserve">, uma vez que era necessário que </w:t>
      </w:r>
      <w:r w:rsidRPr="00B67C92">
        <w:rPr>
          <w:sz w:val="23"/>
          <w:szCs w:val="23"/>
        </w:rPr>
        <w:t>a variáve</w:t>
      </w:r>
      <w:r w:rsidR="00C75824">
        <w:rPr>
          <w:sz w:val="23"/>
          <w:szCs w:val="23"/>
        </w:rPr>
        <w:t>l</w:t>
      </w:r>
      <w:r w:rsidRPr="00B67C92">
        <w:rPr>
          <w:sz w:val="23"/>
          <w:szCs w:val="23"/>
        </w:rPr>
        <w:t xml:space="preserve"> independente </w:t>
      </w:r>
      <w:r>
        <w:rPr>
          <w:sz w:val="23"/>
          <w:szCs w:val="23"/>
        </w:rPr>
        <w:t>fosse</w:t>
      </w:r>
      <w:r w:rsidRPr="00B67C92">
        <w:rPr>
          <w:sz w:val="23"/>
          <w:szCs w:val="23"/>
        </w:rPr>
        <w:t xml:space="preserve"> contínua</w:t>
      </w:r>
      <w:r>
        <w:rPr>
          <w:sz w:val="23"/>
          <w:szCs w:val="23"/>
        </w:rPr>
        <w:t xml:space="preserve"> para conseguirmos </w:t>
      </w:r>
      <w:r w:rsidRPr="00B67C92">
        <w:rPr>
          <w:sz w:val="23"/>
          <w:szCs w:val="23"/>
        </w:rPr>
        <w:t>ranqueá-la</w:t>
      </w:r>
      <w:r w:rsidR="00C75824">
        <w:rPr>
          <w:sz w:val="23"/>
          <w:szCs w:val="23"/>
        </w:rPr>
        <w:t>. Para essa transformação foram utilizadas as funções LabelEncoder e fit_transform do Python para que posteriormente fosse possível rodar os algoritmos de classificação propostos e verificar as variáveis preditivas.</w:t>
      </w:r>
    </w:p>
    <w:p w:rsidR="00464FA4" w:rsidRPr="00464FA4" w:rsidRDefault="00464FA4" w:rsidP="00464FA4">
      <w:pPr>
        <w:spacing w:line="480" w:lineRule="auto"/>
        <w:jc w:val="both"/>
        <w:rPr>
          <w:sz w:val="23"/>
          <w:szCs w:val="23"/>
        </w:rPr>
      </w:pPr>
    </w:p>
    <w:p w:rsidR="00464FA4" w:rsidRDefault="00464FA4" w:rsidP="00464FA4">
      <w:pPr>
        <w:pStyle w:val="Heading2"/>
      </w:pPr>
      <w:bookmarkStart w:id="13" w:name="_Toc529834633"/>
      <w:r>
        <w:t>Acurácia dos algoritmos de classificação</w:t>
      </w:r>
      <w:bookmarkEnd w:id="13"/>
    </w:p>
    <w:p w:rsidR="00464FA4" w:rsidRDefault="00464FA4" w:rsidP="00464FA4">
      <w:pPr>
        <w:spacing w:line="480" w:lineRule="auto"/>
        <w:jc w:val="both"/>
        <w:rPr>
          <w:sz w:val="23"/>
          <w:szCs w:val="23"/>
        </w:rPr>
      </w:pPr>
    </w:p>
    <w:p w:rsidR="00F20E8D" w:rsidRDefault="009D7A7D" w:rsidP="00F20E8D">
      <w:pPr>
        <w:spacing w:line="480" w:lineRule="auto"/>
        <w:jc w:val="both"/>
        <w:rPr>
          <w:sz w:val="23"/>
          <w:szCs w:val="23"/>
        </w:rPr>
      </w:pPr>
      <w:r>
        <w:rPr>
          <w:sz w:val="23"/>
          <w:szCs w:val="23"/>
        </w:rPr>
        <w:t>Após rodar os algoritmos de classificação propostos</w:t>
      </w:r>
      <w:r w:rsidR="00C45DF4">
        <w:rPr>
          <w:sz w:val="23"/>
          <w:szCs w:val="23"/>
        </w:rPr>
        <w:t xml:space="preserve"> nesse estudo</w:t>
      </w:r>
      <w:r>
        <w:rPr>
          <w:sz w:val="23"/>
          <w:szCs w:val="23"/>
        </w:rPr>
        <w:t xml:space="preserve">, </w:t>
      </w:r>
      <w:r w:rsidR="00C45DF4">
        <w:rPr>
          <w:sz w:val="23"/>
          <w:szCs w:val="23"/>
        </w:rPr>
        <w:t xml:space="preserve">foi realizada a comparação do nível de acurácia </w:t>
      </w:r>
      <w:r w:rsidR="00F20E8D">
        <w:rPr>
          <w:sz w:val="23"/>
          <w:szCs w:val="23"/>
        </w:rPr>
        <w:t>para os algoritmos utilizados</w:t>
      </w:r>
      <w:r w:rsidR="00C45DF4">
        <w:rPr>
          <w:sz w:val="23"/>
          <w:szCs w:val="23"/>
        </w:rPr>
        <w:t xml:space="preserve"> e obtivemos os segintes resultados</w:t>
      </w:r>
      <w:r w:rsidR="00F20E8D">
        <w:rPr>
          <w:sz w:val="23"/>
          <w:szCs w:val="23"/>
        </w:rPr>
        <w:t>:</w:t>
      </w:r>
    </w:p>
    <w:p w:rsidR="00F20E8D" w:rsidRDefault="00F20E8D" w:rsidP="00F20E8D">
      <w:pPr>
        <w:pStyle w:val="ListParagraph"/>
        <w:numPr>
          <w:ilvl w:val="0"/>
          <w:numId w:val="30"/>
        </w:numPr>
        <w:spacing w:line="480" w:lineRule="auto"/>
        <w:jc w:val="both"/>
        <w:rPr>
          <w:sz w:val="23"/>
          <w:szCs w:val="23"/>
        </w:rPr>
      </w:pPr>
      <w:r>
        <w:rPr>
          <w:sz w:val="23"/>
          <w:szCs w:val="23"/>
        </w:rPr>
        <w:t>Random Forest: 0,7</w:t>
      </w:r>
    </w:p>
    <w:p w:rsidR="00F20E8D" w:rsidRDefault="00F20E8D" w:rsidP="00F20E8D">
      <w:pPr>
        <w:pStyle w:val="ListParagraph"/>
        <w:numPr>
          <w:ilvl w:val="0"/>
          <w:numId w:val="30"/>
        </w:numPr>
        <w:spacing w:line="480" w:lineRule="auto"/>
        <w:jc w:val="both"/>
        <w:rPr>
          <w:sz w:val="23"/>
          <w:szCs w:val="23"/>
        </w:rPr>
      </w:pPr>
      <w:r>
        <w:rPr>
          <w:sz w:val="23"/>
          <w:szCs w:val="23"/>
        </w:rPr>
        <w:t>Naive Bayes: 0,63</w:t>
      </w:r>
    </w:p>
    <w:p w:rsidR="00F20E8D" w:rsidRDefault="00F20E8D" w:rsidP="00F20E8D">
      <w:pPr>
        <w:pStyle w:val="ListParagraph"/>
        <w:numPr>
          <w:ilvl w:val="0"/>
          <w:numId w:val="30"/>
        </w:numPr>
        <w:spacing w:line="480" w:lineRule="auto"/>
        <w:jc w:val="both"/>
        <w:rPr>
          <w:sz w:val="23"/>
          <w:szCs w:val="23"/>
        </w:rPr>
      </w:pPr>
      <w:r>
        <w:rPr>
          <w:sz w:val="23"/>
          <w:szCs w:val="23"/>
        </w:rPr>
        <w:t>Boosting: 0,66</w:t>
      </w:r>
    </w:p>
    <w:p w:rsidR="00F20E8D" w:rsidRPr="003E334C" w:rsidRDefault="00F20E8D" w:rsidP="00F20E8D">
      <w:pPr>
        <w:pStyle w:val="ListParagraph"/>
        <w:numPr>
          <w:ilvl w:val="0"/>
          <w:numId w:val="30"/>
        </w:numPr>
        <w:spacing w:line="480" w:lineRule="auto"/>
        <w:jc w:val="both"/>
        <w:rPr>
          <w:sz w:val="23"/>
          <w:szCs w:val="23"/>
        </w:rPr>
      </w:pPr>
      <w:r w:rsidRPr="003E334C">
        <w:rPr>
          <w:sz w:val="23"/>
          <w:szCs w:val="23"/>
        </w:rPr>
        <w:t>Dummy: 0,55</w:t>
      </w:r>
    </w:p>
    <w:p w:rsidR="00464FA4" w:rsidRPr="00464FA4" w:rsidRDefault="00C45DF4" w:rsidP="00464FA4">
      <w:pPr>
        <w:spacing w:line="480" w:lineRule="auto"/>
        <w:jc w:val="both"/>
        <w:rPr>
          <w:sz w:val="23"/>
          <w:szCs w:val="23"/>
        </w:rPr>
      </w:pPr>
      <w:r>
        <w:rPr>
          <w:sz w:val="23"/>
          <w:szCs w:val="23"/>
        </w:rPr>
        <w:t>Quanto maior o nível de acurácia do algoritmo, maior é seu nível de acerto para a classificação entre positivos e negativos. Nesse caso, significa que para o algoritmo Random Forest 70% dos tweets foram classificados adequadamente e os outros 30% foram classificados como falso positivos ou falso negativos, mas podemos considerar que 30% é um bom nível de aceitação para essa margem de erro.</w:t>
      </w:r>
    </w:p>
    <w:p w:rsidR="00FE7958" w:rsidRDefault="00FE7958" w:rsidP="00FE7958">
      <w:pPr>
        <w:spacing w:line="480" w:lineRule="auto"/>
        <w:jc w:val="both"/>
        <w:rPr>
          <w:sz w:val="23"/>
          <w:szCs w:val="23"/>
        </w:rPr>
      </w:pPr>
      <w:r>
        <w:rPr>
          <w:sz w:val="23"/>
          <w:szCs w:val="23"/>
        </w:rPr>
        <w:t>Foi utilizada a biblioteca sklearn para os algoritmos de classificação: Random Forest, Naive Bayes, Boosting e Dummy.</w:t>
      </w:r>
    </w:p>
    <w:p w:rsidR="00464FA4" w:rsidRDefault="00464FA4" w:rsidP="00464FA4">
      <w:pPr>
        <w:spacing w:line="480" w:lineRule="auto"/>
        <w:jc w:val="both"/>
        <w:rPr>
          <w:sz w:val="23"/>
          <w:szCs w:val="23"/>
        </w:rPr>
      </w:pPr>
    </w:p>
    <w:p w:rsidR="00E062B9" w:rsidRPr="00A53755" w:rsidRDefault="00E062B9" w:rsidP="00E062B9">
      <w:pPr>
        <w:pStyle w:val="Heading2"/>
      </w:pPr>
      <w:bookmarkStart w:id="14" w:name="_Toc529834634"/>
      <w:r w:rsidRPr="00A53755">
        <w:t>Léxico em português</w:t>
      </w:r>
      <w:r>
        <w:t xml:space="preserve"> para análise de sentimentos</w:t>
      </w:r>
      <w:bookmarkEnd w:id="14"/>
    </w:p>
    <w:p w:rsidR="00E062B9" w:rsidRDefault="00E062B9" w:rsidP="00E062B9">
      <w:pPr>
        <w:spacing w:line="480" w:lineRule="auto"/>
        <w:jc w:val="both"/>
        <w:rPr>
          <w:sz w:val="23"/>
          <w:szCs w:val="23"/>
        </w:rPr>
      </w:pPr>
    </w:p>
    <w:p w:rsidR="00E062B9" w:rsidRDefault="00E062B9" w:rsidP="00E062B9">
      <w:pPr>
        <w:spacing w:line="480" w:lineRule="auto"/>
        <w:jc w:val="both"/>
        <w:rPr>
          <w:sz w:val="23"/>
          <w:szCs w:val="23"/>
        </w:rPr>
      </w:pPr>
      <w:r>
        <w:rPr>
          <w:sz w:val="23"/>
          <w:szCs w:val="23"/>
        </w:rPr>
        <w:t xml:space="preserve">Para o uso de text mining em português para análise de sentimentos, ainda não há muitos léxicos testados e disponíveis no mercado, nem mesmo nas funções disponíveis nos pacotes do Python. Há muitos léxicos </w:t>
      </w:r>
      <w:r>
        <w:rPr>
          <w:sz w:val="23"/>
          <w:szCs w:val="23"/>
        </w:rPr>
        <w:lastRenderedPageBreak/>
        <w:t xml:space="preserve">disponíveis em inglês, mas português, foi encontrado apenas o léxico ReLi, </w:t>
      </w:r>
      <w:r w:rsidRPr="00E17749">
        <w:rPr>
          <w:sz w:val="23"/>
          <w:szCs w:val="23"/>
        </w:rPr>
        <w:t>criado no âmbito do projeto Anotadores Semânticos baseados em Aprendizado Ativo</w:t>
      </w:r>
      <w:r>
        <w:rPr>
          <w:sz w:val="23"/>
          <w:szCs w:val="23"/>
        </w:rPr>
        <w:t xml:space="preserve">, coordenado pelo </w:t>
      </w:r>
      <w:r w:rsidRPr="00E17749">
        <w:rPr>
          <w:sz w:val="23"/>
          <w:szCs w:val="23"/>
        </w:rPr>
        <w:t xml:space="preserve">Departamento de Informática </w:t>
      </w:r>
      <w:r>
        <w:rPr>
          <w:sz w:val="23"/>
          <w:szCs w:val="23"/>
        </w:rPr>
        <w:t>da</w:t>
      </w:r>
      <w:r w:rsidRPr="00E17749">
        <w:rPr>
          <w:sz w:val="23"/>
          <w:szCs w:val="23"/>
        </w:rPr>
        <w:t xml:space="preserve"> PUC-Rio</w:t>
      </w:r>
      <w:r>
        <w:rPr>
          <w:sz w:val="23"/>
          <w:szCs w:val="23"/>
        </w:rPr>
        <w:t>. Mais informações sobre o léxico estão disponíveis nas referências desse estudo.</w:t>
      </w:r>
    </w:p>
    <w:p w:rsidR="00E062B9" w:rsidRDefault="00E062B9" w:rsidP="00464FA4">
      <w:pPr>
        <w:spacing w:line="480" w:lineRule="auto"/>
        <w:jc w:val="both"/>
        <w:rPr>
          <w:sz w:val="23"/>
          <w:szCs w:val="23"/>
        </w:rPr>
      </w:pPr>
    </w:p>
    <w:p w:rsidR="00464FA4" w:rsidRDefault="00464FA4" w:rsidP="00464FA4">
      <w:pPr>
        <w:pStyle w:val="Heading2"/>
      </w:pPr>
      <w:bookmarkStart w:id="15" w:name="_Toc529834635"/>
      <w:r>
        <w:t>Classificação de palavras</w:t>
      </w:r>
      <w:bookmarkEnd w:id="15"/>
    </w:p>
    <w:p w:rsidR="00464FA4" w:rsidRDefault="00464FA4" w:rsidP="00464FA4">
      <w:pPr>
        <w:spacing w:line="480" w:lineRule="auto"/>
        <w:jc w:val="both"/>
        <w:rPr>
          <w:sz w:val="23"/>
          <w:szCs w:val="23"/>
        </w:rPr>
      </w:pPr>
    </w:p>
    <w:p w:rsidR="00464FA4" w:rsidRDefault="00D12812" w:rsidP="00464FA4">
      <w:pPr>
        <w:spacing w:line="480" w:lineRule="auto"/>
        <w:jc w:val="both"/>
        <w:rPr>
          <w:sz w:val="23"/>
          <w:szCs w:val="23"/>
        </w:rPr>
      </w:pPr>
      <w:r>
        <w:rPr>
          <w:sz w:val="23"/>
          <w:szCs w:val="23"/>
        </w:rPr>
        <w:t>De acordo com o nível de acurácia obtido entre a comparação dos algoritmos testados, percebemos que os algoritmos não tiveram muita diferença de classificação, entretanto pelo fato do Random Forest ter se destacado como o melhor algoritmo, ou seja, maior taxa de acerto de classificação, foi utilizado esse algoritmo para realizar a classificação dos tweets em positivos e negativos.</w:t>
      </w:r>
    </w:p>
    <w:p w:rsidR="00E67705" w:rsidRDefault="00E67705" w:rsidP="00464FA4">
      <w:pPr>
        <w:spacing w:line="480" w:lineRule="auto"/>
        <w:jc w:val="both"/>
        <w:rPr>
          <w:sz w:val="23"/>
          <w:szCs w:val="23"/>
        </w:rPr>
      </w:pPr>
      <w:r>
        <w:rPr>
          <w:sz w:val="23"/>
          <w:szCs w:val="23"/>
        </w:rPr>
        <w:t xml:space="preserve">Na figura 4 é possível observar os tweets já classificados </w:t>
      </w:r>
      <w:r w:rsidR="003215E4">
        <w:rPr>
          <w:sz w:val="23"/>
          <w:szCs w:val="23"/>
        </w:rPr>
        <w:t xml:space="preserve">em positivos e negativos </w:t>
      </w:r>
      <w:r>
        <w:rPr>
          <w:sz w:val="23"/>
          <w:szCs w:val="23"/>
        </w:rPr>
        <w:t>após rodar o algoritmo de classificação Random Forest</w:t>
      </w:r>
      <w:r w:rsidR="00E062B9">
        <w:rPr>
          <w:sz w:val="23"/>
          <w:szCs w:val="23"/>
        </w:rPr>
        <w:t xml:space="preserve"> e a consulta ao léxico ReLi.</w:t>
      </w:r>
    </w:p>
    <w:p w:rsidR="007241E8" w:rsidRDefault="00E67705" w:rsidP="007241E8">
      <w:pPr>
        <w:keepNext/>
        <w:spacing w:line="480" w:lineRule="auto"/>
        <w:jc w:val="center"/>
      </w:pPr>
      <w:r w:rsidRPr="009A794E">
        <w:rPr>
          <w:noProof/>
        </w:rPr>
        <w:drawing>
          <wp:inline distT="0" distB="0" distL="0" distR="0" wp14:anchorId="79280FDE" wp14:editId="10F5B6E1">
            <wp:extent cx="36957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2876550"/>
                    </a:xfrm>
                    <a:prstGeom prst="rect">
                      <a:avLst/>
                    </a:prstGeom>
                  </pic:spPr>
                </pic:pic>
              </a:graphicData>
            </a:graphic>
          </wp:inline>
        </w:drawing>
      </w:r>
    </w:p>
    <w:p w:rsidR="00E67705" w:rsidRDefault="007241E8" w:rsidP="007241E8">
      <w:pPr>
        <w:pStyle w:val="Caption"/>
        <w:jc w:val="center"/>
        <w:rPr>
          <w:sz w:val="23"/>
          <w:szCs w:val="23"/>
        </w:rPr>
      </w:pPr>
      <w:bookmarkStart w:id="16" w:name="_Toc529834651"/>
      <w:r>
        <w:t xml:space="preserve">Figura </w:t>
      </w:r>
      <w:fldSimple w:instr=" SEQ Figura \* ARABIC ">
        <w:r w:rsidR="003B4932">
          <w:rPr>
            <w:noProof/>
          </w:rPr>
          <w:t>4</w:t>
        </w:r>
      </w:fldSimple>
      <w:r>
        <w:t xml:space="preserve"> - </w:t>
      </w:r>
      <w:r w:rsidRPr="009F4D6B">
        <w:t>Lista de tweets após a classificação</w:t>
      </w:r>
      <w:bookmarkEnd w:id="16"/>
    </w:p>
    <w:p w:rsidR="00E062B9" w:rsidRDefault="00E062B9">
      <w:pPr>
        <w:rPr>
          <w:rFonts w:asciiTheme="majorHAnsi" w:eastAsiaTheme="majorEastAsia" w:hAnsiTheme="majorHAnsi" w:cstheme="majorBidi"/>
          <w:color w:val="365F91" w:themeColor="accent1" w:themeShade="BF"/>
          <w:sz w:val="26"/>
          <w:szCs w:val="26"/>
        </w:rPr>
      </w:pPr>
      <w:r>
        <w:br w:type="page"/>
      </w:r>
    </w:p>
    <w:p w:rsidR="00464FA4" w:rsidRDefault="00464FA4" w:rsidP="00464FA4">
      <w:pPr>
        <w:pStyle w:val="Heading2"/>
      </w:pPr>
      <w:bookmarkStart w:id="17" w:name="_Toc529834636"/>
      <w:r>
        <w:lastRenderedPageBreak/>
        <w:t>Análises</w:t>
      </w:r>
      <w:bookmarkEnd w:id="17"/>
    </w:p>
    <w:p w:rsidR="00464FA4" w:rsidRDefault="00464FA4" w:rsidP="00464FA4">
      <w:pPr>
        <w:spacing w:line="480" w:lineRule="auto"/>
        <w:jc w:val="both"/>
        <w:rPr>
          <w:sz w:val="23"/>
          <w:szCs w:val="23"/>
        </w:rPr>
      </w:pPr>
    </w:p>
    <w:p w:rsidR="00464FA4" w:rsidRDefault="007F1734" w:rsidP="00756EDD">
      <w:pPr>
        <w:spacing w:line="480" w:lineRule="auto"/>
        <w:jc w:val="both"/>
        <w:rPr>
          <w:sz w:val="23"/>
          <w:szCs w:val="23"/>
        </w:rPr>
      </w:pPr>
      <w:r>
        <w:rPr>
          <w:sz w:val="23"/>
          <w:szCs w:val="23"/>
        </w:rPr>
        <w:t>Algumas análises foram feitas para ajudar nos principais produtos de interesse dos clientes, pontos positivos e pontos negativos ou que podem ser melhorados. Para essa análise inicial, foi criada uma nuvem de palavras com as principais palavras mencionadas pelos clientes em seus tweets.</w:t>
      </w:r>
    </w:p>
    <w:p w:rsidR="002D51F0" w:rsidRDefault="002D51F0" w:rsidP="00756EDD">
      <w:pPr>
        <w:spacing w:line="480" w:lineRule="auto"/>
        <w:jc w:val="both"/>
        <w:rPr>
          <w:sz w:val="23"/>
          <w:szCs w:val="23"/>
        </w:rPr>
      </w:pPr>
      <w:r>
        <w:rPr>
          <w:sz w:val="23"/>
          <w:szCs w:val="23"/>
        </w:rPr>
        <w:t xml:space="preserve">A Figura </w:t>
      </w:r>
      <w:r w:rsidR="00C801AF">
        <w:rPr>
          <w:sz w:val="23"/>
          <w:szCs w:val="23"/>
        </w:rPr>
        <w:t>5</w:t>
      </w:r>
      <w:r>
        <w:rPr>
          <w:sz w:val="23"/>
          <w:szCs w:val="23"/>
        </w:rPr>
        <w:t xml:space="preserve"> é a nuvem de palavras após a extração de uma média de 500 tweets do período de 7 dias.</w:t>
      </w:r>
    </w:p>
    <w:p w:rsidR="007241E8" w:rsidRDefault="0028085E" w:rsidP="007241E8">
      <w:pPr>
        <w:keepNext/>
        <w:spacing w:line="480" w:lineRule="auto"/>
        <w:ind w:left="709" w:firstLine="709"/>
        <w:jc w:val="both"/>
      </w:pPr>
      <w:r>
        <w:rPr>
          <w:noProof/>
        </w:rPr>
        <w:drawing>
          <wp:inline distT="0" distB="0" distL="0" distR="0">
            <wp:extent cx="45339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ns_user.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inline>
        </w:drawing>
      </w:r>
    </w:p>
    <w:p w:rsidR="00523A0C" w:rsidRDefault="007241E8" w:rsidP="007241E8">
      <w:pPr>
        <w:pStyle w:val="Caption"/>
        <w:jc w:val="center"/>
      </w:pPr>
      <w:bookmarkStart w:id="18" w:name="_Toc529834652"/>
      <w:r>
        <w:t xml:space="preserve">Figura </w:t>
      </w:r>
      <w:fldSimple w:instr=" SEQ Figura \* ARABIC ">
        <w:r w:rsidR="003B4932">
          <w:rPr>
            <w:noProof/>
          </w:rPr>
          <w:t>5</w:t>
        </w:r>
      </w:fldSimple>
      <w:r>
        <w:t xml:space="preserve"> - </w:t>
      </w:r>
      <w:r w:rsidRPr="00565A03">
        <w:t>Nuvem de Palavras de Tweets</w:t>
      </w:r>
      <w:r w:rsidR="00306E21">
        <w:t xml:space="preserve"> @falanext</w:t>
      </w:r>
      <w:bookmarkEnd w:id="18"/>
    </w:p>
    <w:p w:rsidR="00D31164" w:rsidRDefault="00D31164" w:rsidP="007E62BD">
      <w:pPr>
        <w:spacing w:line="480" w:lineRule="auto"/>
        <w:jc w:val="both"/>
        <w:rPr>
          <w:sz w:val="23"/>
          <w:szCs w:val="23"/>
        </w:rPr>
      </w:pPr>
    </w:p>
    <w:p w:rsidR="00F87AA7" w:rsidRDefault="00D31164" w:rsidP="007E62BD">
      <w:pPr>
        <w:spacing w:line="480" w:lineRule="auto"/>
        <w:jc w:val="both"/>
        <w:rPr>
          <w:sz w:val="23"/>
          <w:szCs w:val="23"/>
        </w:rPr>
      </w:pPr>
      <w:r>
        <w:rPr>
          <w:sz w:val="23"/>
          <w:szCs w:val="23"/>
        </w:rPr>
        <w:t>Pudemos observar que as principais palavras estão em destaque na nuvem</w:t>
      </w:r>
      <w:r w:rsidR="0023269B">
        <w:rPr>
          <w:sz w:val="23"/>
          <w:szCs w:val="23"/>
        </w:rPr>
        <w:t xml:space="preserve">, e logo percebemos que apesar dos vários produtos oferecidos pelo banco, o cartão é o mais mencionado em todos os tweets. </w:t>
      </w:r>
      <w:r w:rsidR="00431913">
        <w:rPr>
          <w:sz w:val="23"/>
          <w:szCs w:val="23"/>
        </w:rPr>
        <w:t xml:space="preserve">Durante o período de desenvolvimento desse estudo, foram realizadas várias coletas de dados em períodos diferentes, e percebeu-se que o cartão em diferentes momentos sempre esteve em destaque </w:t>
      </w:r>
      <w:r w:rsidR="0025602F">
        <w:rPr>
          <w:sz w:val="23"/>
          <w:szCs w:val="23"/>
        </w:rPr>
        <w:t xml:space="preserve">em todo o período do estudo. Logo abaixo, na figura </w:t>
      </w:r>
      <w:r w:rsidR="00C801AF">
        <w:rPr>
          <w:sz w:val="23"/>
          <w:szCs w:val="23"/>
        </w:rPr>
        <w:t>6</w:t>
      </w:r>
      <w:r w:rsidR="0025602F">
        <w:rPr>
          <w:sz w:val="23"/>
          <w:szCs w:val="23"/>
        </w:rPr>
        <w:t>, podemos observar um maior nível de detalhe das palavras mencionadas nos tweets dos clientes.</w:t>
      </w:r>
    </w:p>
    <w:p w:rsidR="0091103C" w:rsidRDefault="00B364D4" w:rsidP="0091103C">
      <w:pPr>
        <w:keepNext/>
        <w:spacing w:line="480" w:lineRule="auto"/>
        <w:jc w:val="center"/>
      </w:pPr>
      <w:r>
        <w:rPr>
          <w:noProof/>
          <w:sz w:val="23"/>
          <w:szCs w:val="23"/>
        </w:rPr>
        <w:lastRenderedPageBreak/>
        <w:drawing>
          <wp:inline distT="0" distB="0" distL="0" distR="0">
            <wp:extent cx="4207510" cy="2759460"/>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_used_words.png"/>
                    <pic:cNvPicPr/>
                  </pic:nvPicPr>
                  <pic:blipFill>
                    <a:blip r:embed="rId19">
                      <a:extLst>
                        <a:ext uri="{28A0092B-C50C-407E-A947-70E740481C1C}">
                          <a14:useLocalDpi xmlns:a14="http://schemas.microsoft.com/office/drawing/2010/main" val="0"/>
                        </a:ext>
                      </a:extLst>
                    </a:blip>
                    <a:stretch>
                      <a:fillRect/>
                    </a:stretch>
                  </pic:blipFill>
                  <pic:spPr>
                    <a:xfrm>
                      <a:off x="0" y="0"/>
                      <a:ext cx="4239283" cy="2780298"/>
                    </a:xfrm>
                    <a:prstGeom prst="rect">
                      <a:avLst/>
                    </a:prstGeom>
                  </pic:spPr>
                </pic:pic>
              </a:graphicData>
            </a:graphic>
          </wp:inline>
        </w:drawing>
      </w:r>
    </w:p>
    <w:p w:rsidR="00B364D4" w:rsidRDefault="0091103C" w:rsidP="0091103C">
      <w:pPr>
        <w:pStyle w:val="Caption"/>
        <w:jc w:val="center"/>
      </w:pPr>
      <w:bookmarkStart w:id="19" w:name="_Toc529834653"/>
      <w:r>
        <w:t xml:space="preserve">Figura </w:t>
      </w:r>
      <w:fldSimple w:instr=" SEQ Figura \* ARABIC ">
        <w:r w:rsidR="003B4932">
          <w:rPr>
            <w:noProof/>
          </w:rPr>
          <w:t>6</w:t>
        </w:r>
      </w:fldSimple>
      <w:r>
        <w:t xml:space="preserve"> - </w:t>
      </w:r>
      <w:r w:rsidRPr="00FA5BAD">
        <w:t>Palavras mais utilizadas nos tweets</w:t>
      </w:r>
      <w:bookmarkEnd w:id="19"/>
    </w:p>
    <w:p w:rsidR="0028085E" w:rsidRDefault="0028085E" w:rsidP="007E62BD">
      <w:pPr>
        <w:spacing w:line="480" w:lineRule="auto"/>
        <w:jc w:val="both"/>
        <w:rPr>
          <w:sz w:val="23"/>
          <w:szCs w:val="23"/>
        </w:rPr>
      </w:pPr>
    </w:p>
    <w:p w:rsidR="0025602F" w:rsidRDefault="0025602F" w:rsidP="007E62BD">
      <w:pPr>
        <w:spacing w:line="480" w:lineRule="auto"/>
        <w:jc w:val="both"/>
        <w:rPr>
          <w:sz w:val="23"/>
          <w:szCs w:val="23"/>
        </w:rPr>
      </w:pPr>
      <w:r>
        <w:rPr>
          <w:sz w:val="23"/>
          <w:szCs w:val="23"/>
        </w:rPr>
        <w:t xml:space="preserve">A palavra cartão sempre é a mais mencionada e conseguimos concluir que o produto cartão parece o produto de maior interesse para o público do Next. O outro produto que aparece </w:t>
      </w:r>
      <w:r w:rsidR="00AE3B62">
        <w:rPr>
          <w:sz w:val="23"/>
          <w:szCs w:val="23"/>
        </w:rPr>
        <w:t>bastante mencionado é crédito, mas seria precoce afirmar que o público está interessado em crédito, seria recomendado um estudo mais detalhado para entender se o crédito mencionado é referente a liberação de crédito no cartão ou limite de crédito ou se realmente o interesse seria em produtos de crédito.</w:t>
      </w:r>
    </w:p>
    <w:p w:rsidR="00AE3B62" w:rsidRDefault="00941C09" w:rsidP="007E62BD">
      <w:pPr>
        <w:spacing w:line="480" w:lineRule="auto"/>
        <w:jc w:val="both"/>
        <w:rPr>
          <w:sz w:val="23"/>
          <w:szCs w:val="23"/>
        </w:rPr>
      </w:pPr>
      <w:r>
        <w:rPr>
          <w:sz w:val="23"/>
          <w:szCs w:val="23"/>
        </w:rPr>
        <w:t>Para uma melhor interpretação do significado da palavra conta nos tweets, rodamos novamente a nuvem de palavras com ‘@falanext’ e a palavra ‘conta’ e obtivemos a nova nuvem de palavras na figura 7.</w:t>
      </w:r>
    </w:p>
    <w:p w:rsidR="00915895" w:rsidRDefault="00941C09" w:rsidP="00915895">
      <w:pPr>
        <w:keepNext/>
        <w:spacing w:line="480" w:lineRule="auto"/>
        <w:jc w:val="center"/>
      </w:pPr>
      <w:r>
        <w:rPr>
          <w:noProof/>
          <w:sz w:val="23"/>
          <w:szCs w:val="23"/>
        </w:rPr>
        <w:drawing>
          <wp:inline distT="0" distB="0" distL="0" distR="0">
            <wp:extent cx="44577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s_user.png"/>
                    <pic:cNvPicPr/>
                  </pic:nvPicPr>
                  <pic:blipFill>
                    <a:blip r:embed="rId20">
                      <a:extLst>
                        <a:ext uri="{28A0092B-C50C-407E-A947-70E740481C1C}">
                          <a14:useLocalDpi xmlns:a14="http://schemas.microsoft.com/office/drawing/2010/main" val="0"/>
                        </a:ext>
                      </a:extLst>
                    </a:blip>
                    <a:stretch>
                      <a:fillRect/>
                    </a:stretch>
                  </pic:blipFill>
                  <pic:spPr>
                    <a:xfrm>
                      <a:off x="0" y="0"/>
                      <a:ext cx="4460584" cy="2230292"/>
                    </a:xfrm>
                    <a:prstGeom prst="rect">
                      <a:avLst/>
                    </a:prstGeom>
                  </pic:spPr>
                </pic:pic>
              </a:graphicData>
            </a:graphic>
          </wp:inline>
        </w:drawing>
      </w:r>
    </w:p>
    <w:p w:rsidR="00941C09" w:rsidRDefault="00915895" w:rsidP="00915895">
      <w:pPr>
        <w:pStyle w:val="Caption"/>
        <w:jc w:val="center"/>
      </w:pPr>
      <w:bookmarkStart w:id="20" w:name="_Toc529834654"/>
      <w:r>
        <w:t xml:space="preserve">Figura </w:t>
      </w:r>
      <w:fldSimple w:instr=" SEQ Figura \* ARABIC ">
        <w:r w:rsidR="003B4932">
          <w:rPr>
            <w:noProof/>
          </w:rPr>
          <w:t>7</w:t>
        </w:r>
      </w:fldSimple>
      <w:r>
        <w:t xml:space="preserve"> - </w:t>
      </w:r>
      <w:r w:rsidRPr="00F537AE">
        <w:t>Nuvem de palavras de tweets com a palavra ‘Conta’</w:t>
      </w:r>
      <w:bookmarkEnd w:id="20"/>
    </w:p>
    <w:p w:rsidR="00DE700A" w:rsidRDefault="00DE700A" w:rsidP="007E62BD">
      <w:pPr>
        <w:spacing w:line="480" w:lineRule="auto"/>
        <w:jc w:val="both"/>
        <w:rPr>
          <w:sz w:val="23"/>
          <w:szCs w:val="23"/>
        </w:rPr>
      </w:pPr>
    </w:p>
    <w:p w:rsidR="00941C09" w:rsidRDefault="00C1756D" w:rsidP="007E62BD">
      <w:pPr>
        <w:spacing w:line="480" w:lineRule="auto"/>
        <w:jc w:val="both"/>
        <w:rPr>
          <w:sz w:val="23"/>
          <w:szCs w:val="23"/>
        </w:rPr>
      </w:pPr>
      <w:r>
        <w:rPr>
          <w:sz w:val="23"/>
          <w:szCs w:val="23"/>
        </w:rPr>
        <w:lastRenderedPageBreak/>
        <w:t>Nesse caso, quando os clientes mencionam a palavra ‘Conta’ pudemos perceber que há um interesse geral dos clientes em ‘mimos’ como descontos, uber, ifood, cinemark</w:t>
      </w:r>
      <w:r w:rsidR="001A4D56">
        <w:rPr>
          <w:sz w:val="23"/>
          <w:szCs w:val="23"/>
        </w:rPr>
        <w:t xml:space="preserve"> e ofertas grátis.</w:t>
      </w:r>
    </w:p>
    <w:p w:rsidR="002E5F4B" w:rsidRDefault="0033084C" w:rsidP="007E62BD">
      <w:pPr>
        <w:spacing w:line="480" w:lineRule="auto"/>
        <w:jc w:val="both"/>
        <w:rPr>
          <w:sz w:val="23"/>
          <w:szCs w:val="23"/>
        </w:rPr>
      </w:pPr>
      <w:r>
        <w:rPr>
          <w:sz w:val="23"/>
          <w:szCs w:val="23"/>
        </w:rPr>
        <w:t xml:space="preserve">De acordo com </w:t>
      </w:r>
      <w:r w:rsidR="003D5EAC">
        <w:rPr>
          <w:sz w:val="23"/>
          <w:szCs w:val="23"/>
        </w:rPr>
        <w:t xml:space="preserve">a análise de sentimentos realizada com os tweets dos clientes Next, foi criado o gráfico da </w:t>
      </w:r>
      <w:r>
        <w:rPr>
          <w:sz w:val="23"/>
          <w:szCs w:val="23"/>
        </w:rPr>
        <w:t>figura 8</w:t>
      </w:r>
      <w:r w:rsidR="003D5EAC">
        <w:rPr>
          <w:sz w:val="23"/>
          <w:szCs w:val="23"/>
        </w:rPr>
        <w:t xml:space="preserve"> e pelo observado parece que os clientes no geral encontram-se satisfeitos, uma vez que 68% dos tweets foram classificados como positivos, entretanto há grande oportunidade de melhorias, pois 32% foram tweets considerados negativos. Por esse motivo, decidimos realizar novas análises de forma a separar os tweets positivos dos negativos a fim de identificar o que está sendo feito que os clientes gostam e que deve continuar a ser feito e o que deve ser feito para melhorar a fim de melhorar os tweets considerados negativos.</w:t>
      </w:r>
    </w:p>
    <w:p w:rsidR="00915895" w:rsidRDefault="00C3208D" w:rsidP="00915895">
      <w:pPr>
        <w:keepNext/>
        <w:spacing w:line="480" w:lineRule="auto"/>
        <w:jc w:val="center"/>
      </w:pPr>
      <w:r>
        <w:rPr>
          <w:noProof/>
          <w:sz w:val="23"/>
          <w:szCs w:val="23"/>
        </w:rPr>
        <w:drawing>
          <wp:inline distT="0" distB="0" distL="0" distR="0">
            <wp:extent cx="3976329" cy="2733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_sentimental_analysis.png"/>
                    <pic:cNvPicPr/>
                  </pic:nvPicPr>
                  <pic:blipFill>
                    <a:blip r:embed="rId21">
                      <a:extLst>
                        <a:ext uri="{28A0092B-C50C-407E-A947-70E740481C1C}">
                          <a14:useLocalDpi xmlns:a14="http://schemas.microsoft.com/office/drawing/2010/main" val="0"/>
                        </a:ext>
                      </a:extLst>
                    </a:blip>
                    <a:stretch>
                      <a:fillRect/>
                    </a:stretch>
                  </pic:blipFill>
                  <pic:spPr>
                    <a:xfrm>
                      <a:off x="0" y="0"/>
                      <a:ext cx="4003944" cy="2752660"/>
                    </a:xfrm>
                    <a:prstGeom prst="rect">
                      <a:avLst/>
                    </a:prstGeom>
                  </pic:spPr>
                </pic:pic>
              </a:graphicData>
            </a:graphic>
          </wp:inline>
        </w:drawing>
      </w:r>
    </w:p>
    <w:p w:rsidR="00C3208D" w:rsidRDefault="00915895" w:rsidP="00915895">
      <w:pPr>
        <w:pStyle w:val="Caption"/>
        <w:jc w:val="center"/>
      </w:pPr>
      <w:bookmarkStart w:id="21" w:name="_Toc529834655"/>
      <w:r>
        <w:t xml:space="preserve">Figura </w:t>
      </w:r>
      <w:fldSimple w:instr=" SEQ Figura \* ARABIC ">
        <w:r w:rsidR="003B4932">
          <w:rPr>
            <w:noProof/>
          </w:rPr>
          <w:t>8</w:t>
        </w:r>
      </w:fldSimple>
      <w:r>
        <w:t xml:space="preserve"> - </w:t>
      </w:r>
      <w:r w:rsidRPr="000747E2">
        <w:t>Percentual de classificação dos tweets</w:t>
      </w:r>
      <w:r w:rsidR="000A1A47">
        <w:t xml:space="preserve"> Next</w:t>
      </w:r>
      <w:bookmarkEnd w:id="21"/>
    </w:p>
    <w:p w:rsidR="00C3208D" w:rsidRPr="00C3208D" w:rsidRDefault="00C3208D" w:rsidP="00C3208D">
      <w:pPr>
        <w:spacing w:line="480" w:lineRule="auto"/>
        <w:jc w:val="both"/>
        <w:rPr>
          <w:sz w:val="23"/>
          <w:szCs w:val="23"/>
        </w:rPr>
      </w:pPr>
    </w:p>
    <w:p w:rsidR="00C3208D" w:rsidRDefault="008C5824" w:rsidP="00513D59">
      <w:pPr>
        <w:pStyle w:val="Heading3"/>
      </w:pPr>
      <w:bookmarkStart w:id="22" w:name="_Toc529834637"/>
      <w:r>
        <w:t>Análise dos tweets positivos</w:t>
      </w:r>
      <w:bookmarkEnd w:id="22"/>
    </w:p>
    <w:p w:rsidR="008C5824" w:rsidRDefault="008C5824" w:rsidP="00C3208D">
      <w:pPr>
        <w:spacing w:line="480" w:lineRule="auto"/>
        <w:jc w:val="both"/>
        <w:rPr>
          <w:sz w:val="23"/>
          <w:szCs w:val="23"/>
        </w:rPr>
      </w:pPr>
    </w:p>
    <w:p w:rsidR="008C5824" w:rsidRDefault="003045A8" w:rsidP="00C3208D">
      <w:pPr>
        <w:spacing w:line="480" w:lineRule="auto"/>
        <w:jc w:val="both"/>
        <w:rPr>
          <w:sz w:val="23"/>
          <w:szCs w:val="23"/>
        </w:rPr>
      </w:pPr>
      <w:r>
        <w:rPr>
          <w:sz w:val="23"/>
          <w:szCs w:val="23"/>
        </w:rPr>
        <w:t xml:space="preserve">Uma vez que a classificação dos tweets </w:t>
      </w:r>
      <w:r w:rsidR="00E96AEE">
        <w:rPr>
          <w:sz w:val="23"/>
          <w:szCs w:val="23"/>
        </w:rPr>
        <w:t>foi feita em positivos e negativos, conseguimos realizar um filtro para recuperar apenas os tweets considerados positivos e montar nova nuvem de palavras a fim de conseguir identificar o que deve continuar a ser oferecido aos clientes.</w:t>
      </w:r>
    </w:p>
    <w:p w:rsidR="008C5824" w:rsidRDefault="004C5390" w:rsidP="00C3208D">
      <w:pPr>
        <w:spacing w:line="480" w:lineRule="auto"/>
        <w:jc w:val="both"/>
        <w:rPr>
          <w:sz w:val="23"/>
          <w:szCs w:val="23"/>
        </w:rPr>
      </w:pPr>
      <w:r>
        <w:rPr>
          <w:sz w:val="23"/>
          <w:szCs w:val="23"/>
        </w:rPr>
        <w:t>Como se pode observar, a figura 9 representa a nuvem de palavras de tweets positivos, mas não houve muita diferença da nuvem de palavras apresentada anteriormente, com tweets positivos e negativos.</w:t>
      </w:r>
    </w:p>
    <w:p w:rsidR="0038455E" w:rsidRDefault="00CF5C28" w:rsidP="0038455E">
      <w:pPr>
        <w:keepNext/>
        <w:spacing w:line="480" w:lineRule="auto"/>
        <w:jc w:val="center"/>
      </w:pPr>
      <w:r>
        <w:rPr>
          <w:noProof/>
          <w:sz w:val="23"/>
          <w:szCs w:val="23"/>
        </w:rPr>
        <w:lastRenderedPageBreak/>
        <w:drawing>
          <wp:inline distT="0" distB="0" distL="0" distR="0">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uns_user_pos.png"/>
                    <pic:cNvPicPr/>
                  </pic:nvPicPr>
                  <pic:blipFill>
                    <a:blip r:embed="rId22">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38455E" w:rsidP="0038455E">
      <w:pPr>
        <w:pStyle w:val="Caption"/>
        <w:jc w:val="center"/>
      </w:pPr>
      <w:bookmarkStart w:id="23" w:name="_Toc529834656"/>
      <w:r>
        <w:t xml:space="preserve">Figura </w:t>
      </w:r>
      <w:fldSimple w:instr=" SEQ Figura \* ARABIC ">
        <w:r w:rsidR="003B4932">
          <w:rPr>
            <w:noProof/>
          </w:rPr>
          <w:t>9</w:t>
        </w:r>
      </w:fldSimple>
      <w:r>
        <w:t xml:space="preserve"> - </w:t>
      </w:r>
      <w:r w:rsidRPr="00F444E3">
        <w:t>WordCloud de tweets classificados como positivos</w:t>
      </w:r>
      <w:bookmarkEnd w:id="23"/>
    </w:p>
    <w:p w:rsidR="00CF494B" w:rsidRDefault="00CF494B"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 xml:space="preserve">Fizemos novo gráfico de barras para identificar as palavras mais utilizadas nos tweets positivos, mas também não foi possível identificar diferenças quanto ao gráfico anterior, pois entendemos que pelo fato dos tweets positivos prevalecerem em relação aos negativos, essa separação não se mostrou eficiente. </w:t>
      </w:r>
    </w:p>
    <w:p w:rsidR="00BF6901" w:rsidRDefault="00A806C1" w:rsidP="00BF6901">
      <w:pPr>
        <w:keepNext/>
        <w:spacing w:line="480" w:lineRule="auto"/>
        <w:jc w:val="center"/>
      </w:pPr>
      <w:r>
        <w:rPr>
          <w:noProof/>
          <w:sz w:val="23"/>
          <w:szCs w:val="23"/>
        </w:rPr>
        <w:drawing>
          <wp:inline distT="0" distB="0" distL="0" distR="0">
            <wp:extent cx="4457553" cy="306451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_used_positive_words.png"/>
                    <pic:cNvPicPr/>
                  </pic:nvPicPr>
                  <pic:blipFill>
                    <a:blip r:embed="rId23">
                      <a:extLst>
                        <a:ext uri="{28A0092B-C50C-407E-A947-70E740481C1C}">
                          <a14:useLocalDpi xmlns:a14="http://schemas.microsoft.com/office/drawing/2010/main" val="0"/>
                        </a:ext>
                      </a:extLst>
                    </a:blip>
                    <a:stretch>
                      <a:fillRect/>
                    </a:stretch>
                  </pic:blipFill>
                  <pic:spPr>
                    <a:xfrm>
                      <a:off x="0" y="0"/>
                      <a:ext cx="4473976" cy="3075800"/>
                    </a:xfrm>
                    <a:prstGeom prst="rect">
                      <a:avLst/>
                    </a:prstGeom>
                  </pic:spPr>
                </pic:pic>
              </a:graphicData>
            </a:graphic>
          </wp:inline>
        </w:drawing>
      </w:r>
    </w:p>
    <w:p w:rsidR="00A806C1" w:rsidRDefault="00BF6901" w:rsidP="00BF6901">
      <w:pPr>
        <w:pStyle w:val="Caption"/>
        <w:jc w:val="center"/>
      </w:pPr>
      <w:bookmarkStart w:id="24" w:name="_Toc529834657"/>
      <w:r>
        <w:t xml:space="preserve">Figura </w:t>
      </w:r>
      <w:fldSimple w:instr=" SEQ Figura \* ARABIC ">
        <w:r w:rsidR="003B4932">
          <w:rPr>
            <w:noProof/>
          </w:rPr>
          <w:t>10</w:t>
        </w:r>
      </w:fldSimple>
      <w:r>
        <w:t xml:space="preserve"> - </w:t>
      </w:r>
      <w:r w:rsidRPr="00301C33">
        <w:t>Palavras mais utilizadas nos tweets positivos</w:t>
      </w:r>
      <w:bookmarkEnd w:id="24"/>
    </w:p>
    <w:p w:rsidR="00A806C1" w:rsidRDefault="00A806C1" w:rsidP="00C3208D">
      <w:pPr>
        <w:spacing w:line="480" w:lineRule="auto"/>
        <w:jc w:val="both"/>
        <w:rPr>
          <w:sz w:val="23"/>
          <w:szCs w:val="23"/>
        </w:rPr>
      </w:pPr>
    </w:p>
    <w:p w:rsidR="004C5390" w:rsidRDefault="004C5390" w:rsidP="00513D59">
      <w:pPr>
        <w:pStyle w:val="Heading3"/>
      </w:pPr>
      <w:bookmarkStart w:id="25" w:name="_Toc529834638"/>
      <w:r>
        <w:t>Análise dos tweets negativos</w:t>
      </w:r>
      <w:bookmarkEnd w:id="25"/>
    </w:p>
    <w:p w:rsidR="004C5390" w:rsidRDefault="004C5390"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Como a separação dos tweets positivos não se mostrou eficiente,</w:t>
      </w:r>
      <w:r w:rsidR="0020437A">
        <w:rPr>
          <w:sz w:val="23"/>
          <w:szCs w:val="23"/>
        </w:rPr>
        <w:t xml:space="preserve"> resolvemos fazer a análise dos tweets negativos de forma a identificar os principais problemas onde é possível realizar investimentos para melhorias.</w:t>
      </w:r>
      <w:r w:rsidR="00B32DF7">
        <w:rPr>
          <w:sz w:val="23"/>
          <w:szCs w:val="23"/>
        </w:rPr>
        <w:t xml:space="preserve"> De acordo com a nuvem de palavras apresentada na figura 11, continuamos a apresentar as </w:t>
      </w:r>
      <w:r w:rsidR="00B32DF7">
        <w:rPr>
          <w:sz w:val="23"/>
          <w:szCs w:val="23"/>
        </w:rPr>
        <w:lastRenderedPageBreak/>
        <w:t>principais palavras sendo cartão, conta e Next, mas dessa vez percebemos que as palavras problema e atendimento também ganharam maior destaque.</w:t>
      </w:r>
    </w:p>
    <w:p w:rsidR="00BF6901" w:rsidRDefault="00CF5C28" w:rsidP="00BF6901">
      <w:pPr>
        <w:keepNext/>
        <w:spacing w:line="480" w:lineRule="auto"/>
        <w:jc w:val="center"/>
      </w:pPr>
      <w:r>
        <w:rPr>
          <w:noProof/>
        </w:rPr>
        <w:drawing>
          <wp:inline distT="0" distB="0" distL="0" distR="0">
            <wp:extent cx="3810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uns_user_neg.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BF6901" w:rsidP="00BF6901">
      <w:pPr>
        <w:pStyle w:val="Caption"/>
        <w:jc w:val="center"/>
      </w:pPr>
      <w:bookmarkStart w:id="26" w:name="_Toc529834658"/>
      <w:r>
        <w:t xml:space="preserve">Figura </w:t>
      </w:r>
      <w:fldSimple w:instr=" SEQ Figura \* ARABIC ">
        <w:r w:rsidR="003B4932">
          <w:rPr>
            <w:noProof/>
          </w:rPr>
          <w:t>11</w:t>
        </w:r>
      </w:fldSimple>
      <w:r>
        <w:t xml:space="preserve"> - </w:t>
      </w:r>
      <w:r w:rsidRPr="008A0416">
        <w:t>WordCloud de tweets classificados como negativos</w:t>
      </w:r>
      <w:bookmarkEnd w:id="26"/>
    </w:p>
    <w:p w:rsidR="00CF494B" w:rsidRDefault="00CF494B"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Dessa forma, resolvemos montar novamente o gráfico de barras referente a figura 12 com as palavras mais utilizadas e percebemos que a palavra atendimento ganhou maior destaque.</w:t>
      </w:r>
    </w:p>
    <w:p w:rsidR="00BF6901" w:rsidRDefault="00A806C1" w:rsidP="00BF6901">
      <w:pPr>
        <w:keepNext/>
        <w:spacing w:line="480" w:lineRule="auto"/>
        <w:jc w:val="center"/>
      </w:pPr>
      <w:r>
        <w:rPr>
          <w:noProof/>
          <w:sz w:val="23"/>
          <w:szCs w:val="23"/>
        </w:rPr>
        <w:drawing>
          <wp:inline distT="0" distB="0" distL="0" distR="0">
            <wp:extent cx="4055764" cy="27882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st_used_negative_words.png"/>
                    <pic:cNvPicPr/>
                  </pic:nvPicPr>
                  <pic:blipFill>
                    <a:blip r:embed="rId25">
                      <a:extLst>
                        <a:ext uri="{28A0092B-C50C-407E-A947-70E740481C1C}">
                          <a14:useLocalDpi xmlns:a14="http://schemas.microsoft.com/office/drawing/2010/main" val="0"/>
                        </a:ext>
                      </a:extLst>
                    </a:blip>
                    <a:stretch>
                      <a:fillRect/>
                    </a:stretch>
                  </pic:blipFill>
                  <pic:spPr>
                    <a:xfrm>
                      <a:off x="0" y="0"/>
                      <a:ext cx="4068272" cy="2796884"/>
                    </a:xfrm>
                    <a:prstGeom prst="rect">
                      <a:avLst/>
                    </a:prstGeom>
                  </pic:spPr>
                </pic:pic>
              </a:graphicData>
            </a:graphic>
          </wp:inline>
        </w:drawing>
      </w:r>
    </w:p>
    <w:p w:rsidR="00A806C1" w:rsidRDefault="00BF6901" w:rsidP="00BF6901">
      <w:pPr>
        <w:pStyle w:val="Caption"/>
        <w:jc w:val="center"/>
      </w:pPr>
      <w:bookmarkStart w:id="27" w:name="_Toc529834659"/>
      <w:r>
        <w:t xml:space="preserve">Figura </w:t>
      </w:r>
      <w:fldSimple w:instr=" SEQ Figura \* ARABIC ">
        <w:r w:rsidR="003B4932">
          <w:rPr>
            <w:noProof/>
          </w:rPr>
          <w:t>12</w:t>
        </w:r>
      </w:fldSimple>
      <w:r>
        <w:t xml:space="preserve"> </w:t>
      </w:r>
      <w:r w:rsidRPr="00BE4C87">
        <w:t>- Palavras mais utilizadas nos tweets negativos</w:t>
      </w:r>
      <w:bookmarkEnd w:id="27"/>
    </w:p>
    <w:p w:rsidR="00A806C1" w:rsidRDefault="00A806C1"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Nesse caso, resolvemos montar novamente outra nuvem de palavras, mas filtrando a palavra ‘Atendimento’ de forma a ter uma melhor compreensão do que está acontecendo em relação ao atendimento.</w:t>
      </w:r>
    </w:p>
    <w:p w:rsidR="00BF472A" w:rsidRDefault="00BF472A" w:rsidP="00C3208D">
      <w:pPr>
        <w:spacing w:line="480" w:lineRule="auto"/>
        <w:jc w:val="both"/>
        <w:rPr>
          <w:sz w:val="23"/>
          <w:szCs w:val="23"/>
        </w:rPr>
      </w:pPr>
      <w:r>
        <w:rPr>
          <w:sz w:val="23"/>
          <w:szCs w:val="23"/>
        </w:rPr>
        <w:lastRenderedPageBreak/>
        <w:t xml:space="preserve">Pudemos observar na nuvem de palavras referente a figura 13 que outras palavras aparecem em destaque como: </w:t>
      </w:r>
      <w:r w:rsidR="000250AC">
        <w:rPr>
          <w:sz w:val="23"/>
          <w:szCs w:val="23"/>
        </w:rPr>
        <w:t>minutos, esperando, tentando, falar, central, telefone. Dá a entender que o cliente está tentando solucionar algum problema e está esperando muito tempo para ser atendido ao telefone.</w:t>
      </w:r>
    </w:p>
    <w:p w:rsidR="00BF6901" w:rsidRDefault="00BF472A" w:rsidP="00BF6901">
      <w:pPr>
        <w:keepNext/>
        <w:spacing w:line="480" w:lineRule="auto"/>
        <w:jc w:val="center"/>
      </w:pPr>
      <w:r>
        <w:rPr>
          <w:noProof/>
          <w:sz w:val="23"/>
          <w:szCs w:val="23"/>
        </w:rPr>
        <w:drawing>
          <wp:inline distT="0" distB="0" distL="0" distR="0">
            <wp:extent cx="39814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uns_user.png"/>
                    <pic:cNvPicPr/>
                  </pic:nvPicPr>
                  <pic:blipFill>
                    <a:blip r:embed="rId26">
                      <a:extLst>
                        <a:ext uri="{28A0092B-C50C-407E-A947-70E740481C1C}">
                          <a14:useLocalDpi xmlns:a14="http://schemas.microsoft.com/office/drawing/2010/main" val="0"/>
                        </a:ext>
                      </a:extLst>
                    </a:blip>
                    <a:stretch>
                      <a:fillRect/>
                    </a:stretch>
                  </pic:blipFill>
                  <pic:spPr>
                    <a:xfrm>
                      <a:off x="0" y="0"/>
                      <a:ext cx="3987624" cy="1993812"/>
                    </a:xfrm>
                    <a:prstGeom prst="rect">
                      <a:avLst/>
                    </a:prstGeom>
                  </pic:spPr>
                </pic:pic>
              </a:graphicData>
            </a:graphic>
          </wp:inline>
        </w:drawing>
      </w:r>
    </w:p>
    <w:p w:rsidR="00BF472A" w:rsidRDefault="00BF6901" w:rsidP="00BF6901">
      <w:pPr>
        <w:pStyle w:val="Caption"/>
        <w:jc w:val="center"/>
      </w:pPr>
      <w:bookmarkStart w:id="28" w:name="_Toc529834660"/>
      <w:r>
        <w:t xml:space="preserve">Figura </w:t>
      </w:r>
      <w:fldSimple w:instr=" SEQ Figura \* ARABIC ">
        <w:r w:rsidR="003B4932">
          <w:rPr>
            <w:noProof/>
          </w:rPr>
          <w:t>13</w:t>
        </w:r>
      </w:fldSimple>
      <w:r>
        <w:t xml:space="preserve"> - </w:t>
      </w:r>
      <w:r w:rsidRPr="008E59FB">
        <w:t xml:space="preserve">Nuvem de palavras com </w:t>
      </w:r>
      <w:r w:rsidR="00571948">
        <w:t xml:space="preserve">a palavra </w:t>
      </w:r>
      <w:r w:rsidRPr="008E59FB">
        <w:t>'Atendimento'</w:t>
      </w:r>
      <w:bookmarkEnd w:id="28"/>
    </w:p>
    <w:p w:rsidR="00BF472A" w:rsidRDefault="00BF472A" w:rsidP="00C3208D">
      <w:pPr>
        <w:spacing w:line="480" w:lineRule="auto"/>
        <w:jc w:val="both"/>
        <w:rPr>
          <w:sz w:val="23"/>
          <w:szCs w:val="23"/>
        </w:rPr>
      </w:pPr>
    </w:p>
    <w:p w:rsidR="00D371C6" w:rsidRDefault="00D371C6" w:rsidP="00513D59">
      <w:pPr>
        <w:pStyle w:val="Heading3"/>
      </w:pPr>
      <w:bookmarkStart w:id="29" w:name="_Toc529834639"/>
      <w:r>
        <w:t>Comparação com outros tweets de bancos digitais</w:t>
      </w:r>
      <w:bookmarkEnd w:id="29"/>
    </w:p>
    <w:p w:rsidR="000250AC" w:rsidRDefault="000250AC" w:rsidP="000250AC">
      <w:pPr>
        <w:spacing w:line="480" w:lineRule="auto"/>
        <w:rPr>
          <w:sz w:val="23"/>
          <w:szCs w:val="23"/>
        </w:rPr>
      </w:pPr>
    </w:p>
    <w:p w:rsidR="00BF472A" w:rsidRDefault="001E5D59" w:rsidP="00C3208D">
      <w:pPr>
        <w:spacing w:line="480" w:lineRule="auto"/>
        <w:jc w:val="both"/>
        <w:rPr>
          <w:sz w:val="23"/>
          <w:szCs w:val="23"/>
        </w:rPr>
      </w:pPr>
      <w:r>
        <w:rPr>
          <w:sz w:val="23"/>
          <w:szCs w:val="23"/>
        </w:rPr>
        <w:t xml:space="preserve">Resolvemos entender como está o posicionamento dos tweets </w:t>
      </w:r>
      <w:r w:rsidR="000A1A47">
        <w:rPr>
          <w:sz w:val="23"/>
          <w:szCs w:val="23"/>
        </w:rPr>
        <w:t xml:space="preserve">do Next em relação ao Nubank para avaliar se a classificação de seus tweets possui uma margem semelhante a quantidade de classificações negativas. Pudemos perceber pelo gráfico da figura 14 </w:t>
      </w:r>
      <w:r w:rsidR="00360ED7">
        <w:rPr>
          <w:sz w:val="23"/>
          <w:szCs w:val="23"/>
        </w:rPr>
        <w:t xml:space="preserve">que </w:t>
      </w:r>
      <w:r w:rsidR="000A1A47">
        <w:rPr>
          <w:sz w:val="23"/>
          <w:szCs w:val="23"/>
        </w:rPr>
        <w:t>mostra um</w:t>
      </w:r>
      <w:r w:rsidR="00360ED7">
        <w:rPr>
          <w:sz w:val="23"/>
          <w:szCs w:val="23"/>
        </w:rPr>
        <w:t>a</w:t>
      </w:r>
      <w:r w:rsidR="000A1A47">
        <w:rPr>
          <w:sz w:val="23"/>
          <w:szCs w:val="23"/>
        </w:rPr>
        <w:t xml:space="preserve"> diferen</w:t>
      </w:r>
      <w:r w:rsidR="00360ED7">
        <w:rPr>
          <w:sz w:val="23"/>
          <w:szCs w:val="23"/>
        </w:rPr>
        <w:t>ça</w:t>
      </w:r>
      <w:r w:rsidR="000A1A47">
        <w:rPr>
          <w:sz w:val="23"/>
          <w:szCs w:val="23"/>
        </w:rPr>
        <w:t xml:space="preserve"> bem acentuad</w:t>
      </w:r>
      <w:r w:rsidR="00360ED7">
        <w:rPr>
          <w:sz w:val="23"/>
          <w:szCs w:val="23"/>
        </w:rPr>
        <w:t>a, a magem de tweets negativos está em apenas 3% e 97% são considerados tweets positivos.</w:t>
      </w:r>
    </w:p>
    <w:p w:rsidR="000A1A47" w:rsidRDefault="000A1A47" w:rsidP="000A1A47">
      <w:pPr>
        <w:keepNext/>
        <w:spacing w:line="480" w:lineRule="auto"/>
        <w:jc w:val="center"/>
      </w:pPr>
      <w:r>
        <w:rPr>
          <w:noProof/>
          <w:sz w:val="23"/>
          <w:szCs w:val="23"/>
        </w:rPr>
        <w:drawing>
          <wp:inline distT="0" distB="0" distL="0" distR="0">
            <wp:extent cx="3962475"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weets_sentimental_analysis.png"/>
                    <pic:cNvPicPr/>
                  </pic:nvPicPr>
                  <pic:blipFill>
                    <a:blip r:embed="rId27">
                      <a:extLst>
                        <a:ext uri="{28A0092B-C50C-407E-A947-70E740481C1C}">
                          <a14:useLocalDpi xmlns:a14="http://schemas.microsoft.com/office/drawing/2010/main" val="0"/>
                        </a:ext>
                      </a:extLst>
                    </a:blip>
                    <a:stretch>
                      <a:fillRect/>
                    </a:stretch>
                  </pic:blipFill>
                  <pic:spPr>
                    <a:xfrm>
                      <a:off x="0" y="0"/>
                      <a:ext cx="3997950" cy="2748538"/>
                    </a:xfrm>
                    <a:prstGeom prst="rect">
                      <a:avLst/>
                    </a:prstGeom>
                  </pic:spPr>
                </pic:pic>
              </a:graphicData>
            </a:graphic>
          </wp:inline>
        </w:drawing>
      </w:r>
    </w:p>
    <w:p w:rsidR="000A1A47" w:rsidRDefault="000A1A47" w:rsidP="000A1A47">
      <w:pPr>
        <w:pStyle w:val="Caption"/>
        <w:jc w:val="center"/>
        <w:rPr>
          <w:sz w:val="23"/>
          <w:szCs w:val="23"/>
        </w:rPr>
      </w:pPr>
      <w:bookmarkStart w:id="30" w:name="_Toc529834661"/>
      <w:r>
        <w:t xml:space="preserve">Figura </w:t>
      </w:r>
      <w:fldSimple w:instr=" SEQ Figura \* ARABIC ">
        <w:r w:rsidR="003B4932">
          <w:rPr>
            <w:noProof/>
          </w:rPr>
          <w:t>14</w:t>
        </w:r>
      </w:fldSimple>
      <w:r>
        <w:t xml:space="preserve"> - </w:t>
      </w:r>
      <w:r w:rsidRPr="000747E2">
        <w:t>Percentual de classificação dos tweets</w:t>
      </w:r>
      <w:r>
        <w:t xml:space="preserve"> Nubank</w:t>
      </w:r>
      <w:bookmarkEnd w:id="30"/>
    </w:p>
    <w:p w:rsidR="00BF472A" w:rsidRDefault="00BF472A" w:rsidP="00C3208D">
      <w:pPr>
        <w:spacing w:line="480" w:lineRule="auto"/>
        <w:jc w:val="both"/>
        <w:rPr>
          <w:sz w:val="23"/>
          <w:szCs w:val="23"/>
        </w:rPr>
      </w:pPr>
    </w:p>
    <w:p w:rsidR="00306E21" w:rsidRDefault="00306E21" w:rsidP="00C3208D">
      <w:pPr>
        <w:spacing w:line="480" w:lineRule="auto"/>
        <w:jc w:val="both"/>
        <w:rPr>
          <w:sz w:val="23"/>
          <w:szCs w:val="23"/>
        </w:rPr>
      </w:pPr>
      <w:r>
        <w:rPr>
          <w:sz w:val="23"/>
          <w:szCs w:val="23"/>
        </w:rPr>
        <w:t>Percebemos pela análise da nuvem de palavras que os clientes vem mencionando bastante a palavra contactless, que é a nova tecnologia de passar o cartão apenas por contato, com exceção das palavras cartão, nubank e roxinho que dizem muito respeito ao produto e a empresa.</w:t>
      </w:r>
    </w:p>
    <w:p w:rsidR="00306E21" w:rsidRDefault="00306E21" w:rsidP="00306E21">
      <w:pPr>
        <w:keepNext/>
        <w:spacing w:line="480" w:lineRule="auto"/>
        <w:jc w:val="center"/>
      </w:pPr>
      <w:r>
        <w:rPr>
          <w:noProof/>
          <w:sz w:val="23"/>
          <w:szCs w:val="23"/>
        </w:rPr>
        <w:drawing>
          <wp:inline distT="0" distB="0" distL="0" distR="0">
            <wp:extent cx="44958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uns_user.png"/>
                    <pic:cNvPicPr/>
                  </pic:nvPicPr>
                  <pic:blipFill>
                    <a:blip r:embed="rId28">
                      <a:extLst>
                        <a:ext uri="{28A0092B-C50C-407E-A947-70E740481C1C}">
                          <a14:useLocalDpi xmlns:a14="http://schemas.microsoft.com/office/drawing/2010/main" val="0"/>
                        </a:ext>
                      </a:extLst>
                    </a:blip>
                    <a:stretch>
                      <a:fillRect/>
                    </a:stretch>
                  </pic:blipFill>
                  <pic:spPr>
                    <a:xfrm>
                      <a:off x="0" y="0"/>
                      <a:ext cx="4495800" cy="2247900"/>
                    </a:xfrm>
                    <a:prstGeom prst="rect">
                      <a:avLst/>
                    </a:prstGeom>
                  </pic:spPr>
                </pic:pic>
              </a:graphicData>
            </a:graphic>
          </wp:inline>
        </w:drawing>
      </w:r>
    </w:p>
    <w:p w:rsidR="00306E21" w:rsidRDefault="00306E21" w:rsidP="00306E21">
      <w:pPr>
        <w:pStyle w:val="Caption"/>
        <w:jc w:val="center"/>
        <w:rPr>
          <w:sz w:val="23"/>
          <w:szCs w:val="23"/>
        </w:rPr>
      </w:pPr>
      <w:bookmarkStart w:id="31" w:name="_Toc529834662"/>
      <w:r>
        <w:t xml:space="preserve">Figura </w:t>
      </w:r>
      <w:fldSimple w:instr=" SEQ Figura \* ARABIC ">
        <w:r w:rsidR="003B4932">
          <w:rPr>
            <w:noProof/>
          </w:rPr>
          <w:t>15</w:t>
        </w:r>
      </w:fldSimple>
      <w:r>
        <w:t xml:space="preserve"> - </w:t>
      </w:r>
      <w:r w:rsidRPr="00F25DBF">
        <w:t>Nuvem de Palavras de Tweets @</w:t>
      </w:r>
      <w:r>
        <w:t>nubank</w:t>
      </w:r>
      <w:bookmarkEnd w:id="31"/>
    </w:p>
    <w:p w:rsidR="00306E21" w:rsidRDefault="00306E21" w:rsidP="00C3208D">
      <w:pPr>
        <w:spacing w:line="480" w:lineRule="auto"/>
        <w:jc w:val="both"/>
        <w:rPr>
          <w:sz w:val="23"/>
          <w:szCs w:val="23"/>
        </w:rPr>
      </w:pPr>
    </w:p>
    <w:p w:rsidR="00306E21" w:rsidRDefault="0009233A" w:rsidP="00C3208D">
      <w:pPr>
        <w:spacing w:line="480" w:lineRule="auto"/>
        <w:jc w:val="both"/>
        <w:rPr>
          <w:sz w:val="23"/>
          <w:szCs w:val="23"/>
        </w:rPr>
      </w:pPr>
      <w:r>
        <w:rPr>
          <w:sz w:val="23"/>
          <w:szCs w:val="23"/>
        </w:rPr>
        <w:t xml:space="preserve">Em relação ao percentual de tweets negativos, </w:t>
      </w:r>
      <w:r w:rsidR="00716824">
        <w:rPr>
          <w:sz w:val="23"/>
          <w:szCs w:val="23"/>
        </w:rPr>
        <w:t>não foi possível identificar pela nuvem de palavras e nem pela quantidade das palavras mais utilizadas o que representa um problema para o Nubank, mas pelo filtro de tweets negativos, foi possível identificar que muitos clientes solicitam o cartão e são rejeitados pela análise</w:t>
      </w:r>
      <w:r w:rsidR="00FD2EB5">
        <w:rPr>
          <w:sz w:val="23"/>
          <w:szCs w:val="23"/>
        </w:rPr>
        <w:t xml:space="preserve"> </w:t>
      </w:r>
      <w:r w:rsidR="00716824">
        <w:rPr>
          <w:sz w:val="23"/>
          <w:szCs w:val="23"/>
        </w:rPr>
        <w:t>do Nubank.</w:t>
      </w:r>
    </w:p>
    <w:p w:rsidR="00716824" w:rsidRDefault="00716824" w:rsidP="00716824">
      <w:pPr>
        <w:keepNext/>
        <w:spacing w:line="480" w:lineRule="auto"/>
        <w:jc w:val="center"/>
      </w:pPr>
      <w:r w:rsidRPr="00716824">
        <w:rPr>
          <w:noProof/>
        </w:rPr>
        <w:drawing>
          <wp:inline distT="0" distB="0" distL="0" distR="0" wp14:anchorId="40B72E46" wp14:editId="46E071C6">
            <wp:extent cx="3338895" cy="2209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940" cy="2219758"/>
                    </a:xfrm>
                    <a:prstGeom prst="rect">
                      <a:avLst/>
                    </a:prstGeom>
                  </pic:spPr>
                </pic:pic>
              </a:graphicData>
            </a:graphic>
          </wp:inline>
        </w:drawing>
      </w:r>
    </w:p>
    <w:p w:rsidR="00306E21" w:rsidRDefault="00716824" w:rsidP="00716824">
      <w:pPr>
        <w:pStyle w:val="Caption"/>
        <w:jc w:val="center"/>
        <w:rPr>
          <w:sz w:val="23"/>
          <w:szCs w:val="23"/>
        </w:rPr>
      </w:pPr>
      <w:bookmarkStart w:id="32" w:name="_Toc529834663"/>
      <w:r>
        <w:t xml:space="preserve">Figura </w:t>
      </w:r>
      <w:fldSimple w:instr=" SEQ Figura \* ARABIC ">
        <w:r w:rsidR="003B4932">
          <w:rPr>
            <w:noProof/>
          </w:rPr>
          <w:t>16</w:t>
        </w:r>
      </w:fldSimple>
      <w:r>
        <w:t xml:space="preserve"> - Amostra de tweets negativos Nubank</w:t>
      </w:r>
      <w:bookmarkEnd w:id="32"/>
    </w:p>
    <w:p w:rsidR="00306E21" w:rsidRDefault="00306E21" w:rsidP="00C3208D">
      <w:pPr>
        <w:spacing w:line="480" w:lineRule="auto"/>
        <w:jc w:val="both"/>
        <w:rPr>
          <w:sz w:val="23"/>
          <w:szCs w:val="23"/>
        </w:rPr>
      </w:pPr>
    </w:p>
    <w:p w:rsidR="008F7393" w:rsidRDefault="008F7393" w:rsidP="00C3208D">
      <w:pPr>
        <w:spacing w:line="480" w:lineRule="auto"/>
        <w:jc w:val="both"/>
        <w:rPr>
          <w:sz w:val="23"/>
          <w:szCs w:val="23"/>
        </w:rPr>
      </w:pPr>
      <w:r>
        <w:rPr>
          <w:sz w:val="23"/>
          <w:szCs w:val="23"/>
        </w:rPr>
        <w:lastRenderedPageBreak/>
        <w:t>Para finalizar a análise, gostaríamos de entender se os clientes que são rejeitados no Nubank, procuram o Next para tentar um cartão de crédito. Para isso, realizamos nova nuve</w:t>
      </w:r>
      <w:r w:rsidR="00DE31BC">
        <w:rPr>
          <w:sz w:val="23"/>
          <w:szCs w:val="23"/>
        </w:rPr>
        <w:t>m</w:t>
      </w:r>
      <w:r>
        <w:rPr>
          <w:sz w:val="23"/>
          <w:szCs w:val="23"/>
        </w:rPr>
        <w:t xml:space="preserve"> de palavras, mas dessa vez filtrando as palavras @falanext e @nubank.</w:t>
      </w:r>
    </w:p>
    <w:p w:rsidR="003B4932" w:rsidRDefault="003B4932" w:rsidP="003B4932">
      <w:pPr>
        <w:keepNext/>
        <w:spacing w:line="480" w:lineRule="auto"/>
        <w:jc w:val="center"/>
      </w:pPr>
      <w:r>
        <w:rPr>
          <w:noProof/>
          <w:sz w:val="23"/>
          <w:szCs w:val="23"/>
        </w:rPr>
        <w:drawing>
          <wp:inline distT="0" distB="0" distL="0" distR="0">
            <wp:extent cx="3810000"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uns_user.png"/>
                    <pic:cNvPicPr/>
                  </pic:nvPicPr>
                  <pic:blipFill>
                    <a:blip r:embed="rId3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8F7393" w:rsidRDefault="003B4932" w:rsidP="003B4932">
      <w:pPr>
        <w:pStyle w:val="Caption"/>
        <w:jc w:val="center"/>
        <w:rPr>
          <w:sz w:val="23"/>
          <w:szCs w:val="23"/>
        </w:rPr>
      </w:pPr>
      <w:bookmarkStart w:id="33" w:name="_Toc529834664"/>
      <w:r>
        <w:t xml:space="preserve">Figura </w:t>
      </w:r>
      <w:fldSimple w:instr=" SEQ Figura \* ARABIC ">
        <w:r>
          <w:rPr>
            <w:noProof/>
          </w:rPr>
          <w:t>17</w:t>
        </w:r>
      </w:fldSimple>
      <w:r>
        <w:t xml:space="preserve"> - Nuvem de palavras @falanext e @nubank</w:t>
      </w:r>
      <w:bookmarkEnd w:id="33"/>
    </w:p>
    <w:p w:rsidR="008F7393" w:rsidRDefault="008F7393" w:rsidP="00C3208D">
      <w:pPr>
        <w:spacing w:line="480" w:lineRule="auto"/>
        <w:jc w:val="both"/>
        <w:rPr>
          <w:sz w:val="23"/>
          <w:szCs w:val="23"/>
        </w:rPr>
      </w:pPr>
    </w:p>
    <w:p w:rsidR="003B4932" w:rsidRDefault="003B4932" w:rsidP="00C3208D">
      <w:pPr>
        <w:spacing w:line="480" w:lineRule="auto"/>
        <w:jc w:val="both"/>
        <w:rPr>
          <w:sz w:val="23"/>
          <w:szCs w:val="23"/>
        </w:rPr>
      </w:pPr>
      <w:r>
        <w:rPr>
          <w:sz w:val="23"/>
          <w:szCs w:val="23"/>
        </w:rPr>
        <w:t>A hispótese de que os clientes que não são aceitos no Nubank tentam conseguir o cartão do Next posteriormente não é conclusiva, mas pudemos perceber que os clientes quando falam do Nubank juntamente com o Next, o percentual de tweets positivos fica bem maior ao apresentando individualmente pelo Next. Novas análises precisariam ser feitas para que essa hipótese seja confirmada.</w:t>
      </w:r>
    </w:p>
    <w:p w:rsidR="003B4932" w:rsidRDefault="003B4932" w:rsidP="003B4932">
      <w:pPr>
        <w:keepNext/>
        <w:spacing w:line="480" w:lineRule="auto"/>
        <w:jc w:val="center"/>
      </w:pPr>
      <w:r>
        <w:rPr>
          <w:noProof/>
          <w:sz w:val="23"/>
          <w:szCs w:val="23"/>
        </w:rPr>
        <w:drawing>
          <wp:inline distT="0" distB="0" distL="0" distR="0">
            <wp:extent cx="3972635" cy="273113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weets_sentimental_analysis.png"/>
                    <pic:cNvPicPr/>
                  </pic:nvPicPr>
                  <pic:blipFill>
                    <a:blip r:embed="rId31">
                      <a:extLst>
                        <a:ext uri="{28A0092B-C50C-407E-A947-70E740481C1C}">
                          <a14:useLocalDpi xmlns:a14="http://schemas.microsoft.com/office/drawing/2010/main" val="0"/>
                        </a:ext>
                      </a:extLst>
                    </a:blip>
                    <a:stretch>
                      <a:fillRect/>
                    </a:stretch>
                  </pic:blipFill>
                  <pic:spPr>
                    <a:xfrm>
                      <a:off x="0" y="0"/>
                      <a:ext cx="3983746" cy="2738774"/>
                    </a:xfrm>
                    <a:prstGeom prst="rect">
                      <a:avLst/>
                    </a:prstGeom>
                  </pic:spPr>
                </pic:pic>
              </a:graphicData>
            </a:graphic>
          </wp:inline>
        </w:drawing>
      </w:r>
    </w:p>
    <w:p w:rsidR="003B4932" w:rsidRDefault="003B4932" w:rsidP="003B4932">
      <w:pPr>
        <w:pStyle w:val="Caption"/>
        <w:jc w:val="center"/>
        <w:rPr>
          <w:sz w:val="23"/>
          <w:szCs w:val="23"/>
        </w:rPr>
      </w:pPr>
      <w:bookmarkStart w:id="34" w:name="_Toc529834665"/>
      <w:r>
        <w:t xml:space="preserve">Figura </w:t>
      </w:r>
      <w:fldSimple w:instr=" SEQ Figura \* ARABIC ">
        <w:r>
          <w:rPr>
            <w:noProof/>
          </w:rPr>
          <w:t>18</w:t>
        </w:r>
      </w:fldSimple>
      <w:r>
        <w:t xml:space="preserve"> - Percentual de tweets @falanext e @nubank</w:t>
      </w:r>
      <w:bookmarkEnd w:id="34"/>
    </w:p>
    <w:p w:rsidR="003B4932" w:rsidRDefault="003B4932">
      <w:pPr>
        <w:rPr>
          <w:rFonts w:asciiTheme="majorHAnsi" w:eastAsiaTheme="majorEastAsia" w:hAnsiTheme="majorHAnsi" w:cstheme="majorBidi"/>
          <w:color w:val="365F91" w:themeColor="accent1" w:themeShade="BF"/>
          <w:sz w:val="32"/>
          <w:szCs w:val="32"/>
        </w:rPr>
      </w:pPr>
      <w:r>
        <w:br w:type="page"/>
      </w:r>
    </w:p>
    <w:p w:rsidR="00622B9B" w:rsidRDefault="00622B9B" w:rsidP="00622B9B">
      <w:pPr>
        <w:pStyle w:val="Heading1"/>
      </w:pPr>
      <w:bookmarkStart w:id="35" w:name="_Toc529834640"/>
      <w:r>
        <w:lastRenderedPageBreak/>
        <w:t>Conclusão</w:t>
      </w:r>
      <w:bookmarkEnd w:id="35"/>
    </w:p>
    <w:p w:rsidR="008F7393" w:rsidRDefault="008F7393" w:rsidP="00C3208D">
      <w:pPr>
        <w:spacing w:line="480" w:lineRule="auto"/>
        <w:jc w:val="both"/>
        <w:rPr>
          <w:sz w:val="23"/>
          <w:szCs w:val="23"/>
        </w:rPr>
      </w:pPr>
    </w:p>
    <w:p w:rsidR="00DE31BC" w:rsidRDefault="00DE31BC" w:rsidP="00C3208D">
      <w:pPr>
        <w:spacing w:line="480" w:lineRule="auto"/>
        <w:jc w:val="both"/>
        <w:rPr>
          <w:sz w:val="23"/>
          <w:szCs w:val="23"/>
        </w:rPr>
      </w:pPr>
      <w:r>
        <w:rPr>
          <w:sz w:val="23"/>
          <w:szCs w:val="23"/>
        </w:rPr>
        <w:t>Pelo estudo realizado, obtivemos algumas sinalizações para recomendações ao Next, são apenas sinalizações uma vez que só foi realizado o estudo referente a rede social Twitter</w:t>
      </w:r>
      <w:r w:rsidR="00E528C1">
        <w:rPr>
          <w:sz w:val="23"/>
          <w:szCs w:val="23"/>
        </w:rPr>
        <w:t>.</w:t>
      </w:r>
      <w:r>
        <w:rPr>
          <w:sz w:val="23"/>
          <w:szCs w:val="23"/>
        </w:rPr>
        <w:t xml:space="preserve"> </w:t>
      </w:r>
      <w:r w:rsidR="00E528C1">
        <w:rPr>
          <w:sz w:val="23"/>
          <w:szCs w:val="23"/>
        </w:rPr>
        <w:t>P</w:t>
      </w:r>
      <w:r>
        <w:rPr>
          <w:sz w:val="23"/>
          <w:szCs w:val="23"/>
        </w:rPr>
        <w:t>ara que esse estudo seja mais conclusivo seria necessário recuperar informações de outras redes sociais e provavelmente dados internos do banco. Como uma grande oportunidade, entendemos que o banco pode direcionar mais esforços no produto cartão de crédito e continuar a ofertar mimos</w:t>
      </w:r>
      <w:r w:rsidR="00FD2EB5">
        <w:rPr>
          <w:sz w:val="23"/>
          <w:szCs w:val="23"/>
        </w:rPr>
        <w:t>.</w:t>
      </w:r>
      <w:r>
        <w:rPr>
          <w:sz w:val="23"/>
          <w:szCs w:val="23"/>
        </w:rPr>
        <w:t xml:space="preserve"> </w:t>
      </w:r>
      <w:r w:rsidR="00FD2EB5">
        <w:rPr>
          <w:sz w:val="23"/>
          <w:szCs w:val="23"/>
        </w:rPr>
        <w:t>O</w:t>
      </w:r>
      <w:r>
        <w:rPr>
          <w:sz w:val="23"/>
          <w:szCs w:val="23"/>
        </w:rPr>
        <w:t>utros produtos oferecidos como investimentos, vaquinha, flow não são comentados pelos clientes</w:t>
      </w:r>
      <w:r w:rsidR="00FD2EB5">
        <w:rPr>
          <w:sz w:val="23"/>
          <w:szCs w:val="23"/>
        </w:rPr>
        <w:t xml:space="preserve"> e não foi percebido tanto interesse nos tweets. Como ponto de melhoria, poderia investir em melhor atendimento aos clientes e investir em tecnologia contactless, uma vez que seu concorrente já parece disponibilizar essa tecnologia e </w:t>
      </w:r>
      <w:r w:rsidR="00E528C1">
        <w:rPr>
          <w:sz w:val="23"/>
          <w:szCs w:val="23"/>
        </w:rPr>
        <w:t xml:space="preserve">há </w:t>
      </w:r>
      <w:r w:rsidR="00FD2EB5">
        <w:rPr>
          <w:sz w:val="23"/>
          <w:szCs w:val="23"/>
        </w:rPr>
        <w:t>demonstra</w:t>
      </w:r>
      <w:r w:rsidR="00E528C1">
        <w:rPr>
          <w:sz w:val="23"/>
          <w:szCs w:val="23"/>
        </w:rPr>
        <w:t xml:space="preserve">ção de </w:t>
      </w:r>
      <w:r w:rsidR="00FD2EB5">
        <w:rPr>
          <w:sz w:val="23"/>
          <w:szCs w:val="23"/>
        </w:rPr>
        <w:t>ba</w:t>
      </w:r>
      <w:r w:rsidR="00C75158">
        <w:rPr>
          <w:sz w:val="23"/>
          <w:szCs w:val="23"/>
        </w:rPr>
        <w:t>stante</w:t>
      </w:r>
      <w:r w:rsidR="00FD2EB5">
        <w:rPr>
          <w:sz w:val="23"/>
          <w:szCs w:val="23"/>
        </w:rPr>
        <w:t xml:space="preserve"> interesse </w:t>
      </w:r>
      <w:r w:rsidR="00C75158">
        <w:rPr>
          <w:sz w:val="23"/>
          <w:szCs w:val="23"/>
        </w:rPr>
        <w:t xml:space="preserve">por parte </w:t>
      </w:r>
      <w:r w:rsidR="00FD2EB5">
        <w:rPr>
          <w:sz w:val="23"/>
          <w:szCs w:val="23"/>
        </w:rPr>
        <w:t>dos clientes nos tweets.</w:t>
      </w:r>
    </w:p>
    <w:p w:rsidR="00622B9B" w:rsidRPr="00C3208D" w:rsidRDefault="00622B9B" w:rsidP="00C3208D">
      <w:pPr>
        <w:spacing w:line="480" w:lineRule="auto"/>
        <w:jc w:val="both"/>
        <w:rPr>
          <w:sz w:val="23"/>
          <w:szCs w:val="23"/>
        </w:rPr>
      </w:pPr>
    </w:p>
    <w:p w:rsidR="00625834" w:rsidRDefault="00625834" w:rsidP="00625834">
      <w:pPr>
        <w:pStyle w:val="Heading1"/>
      </w:pPr>
      <w:bookmarkStart w:id="36" w:name="_Toc529834641"/>
      <w:r>
        <w:t>Referências</w:t>
      </w:r>
      <w:bookmarkEnd w:id="36"/>
    </w:p>
    <w:p w:rsidR="00625834" w:rsidRPr="007E62BD" w:rsidRDefault="00625834" w:rsidP="00625834">
      <w:pPr>
        <w:spacing w:line="480" w:lineRule="auto"/>
        <w:jc w:val="both"/>
        <w:rPr>
          <w:sz w:val="23"/>
          <w:szCs w:val="23"/>
        </w:rPr>
      </w:pPr>
    </w:p>
    <w:p w:rsidR="0085460F" w:rsidRDefault="0085460F" w:rsidP="00625834">
      <w:pPr>
        <w:spacing w:line="480" w:lineRule="auto"/>
        <w:jc w:val="both"/>
        <w:rPr>
          <w:b/>
          <w:sz w:val="23"/>
          <w:szCs w:val="23"/>
          <w:lang w:val="en-US"/>
        </w:rPr>
      </w:pPr>
      <w:r w:rsidRPr="0085460F">
        <w:rPr>
          <w:b/>
          <w:sz w:val="23"/>
          <w:szCs w:val="23"/>
          <w:lang w:val="en-US"/>
        </w:rPr>
        <w:t>Foundations of Applied Math Labs</w:t>
      </w:r>
      <w:r w:rsidRPr="0085460F">
        <w:rPr>
          <w:b/>
          <w:sz w:val="23"/>
          <w:szCs w:val="23"/>
          <w:lang w:val="en-US"/>
        </w:rPr>
        <w:t xml:space="preserve"> </w:t>
      </w:r>
      <w:r>
        <w:rPr>
          <w:b/>
          <w:sz w:val="23"/>
          <w:szCs w:val="23"/>
          <w:lang w:val="en-US"/>
        </w:rPr>
        <w:t xml:space="preserve">- </w:t>
      </w:r>
      <w:r w:rsidRPr="0085460F">
        <w:rPr>
          <w:b/>
          <w:sz w:val="23"/>
          <w:szCs w:val="23"/>
          <w:lang w:val="en-US"/>
        </w:rPr>
        <w:t xml:space="preserve">Jeffrey </w:t>
      </w:r>
      <w:proofErr w:type="spellStart"/>
      <w:r w:rsidRPr="0085460F">
        <w:rPr>
          <w:b/>
          <w:sz w:val="23"/>
          <w:szCs w:val="23"/>
          <w:lang w:val="en-US"/>
        </w:rPr>
        <w:t>Humpherys</w:t>
      </w:r>
      <w:proofErr w:type="spellEnd"/>
    </w:p>
    <w:p w:rsidR="0085460F" w:rsidRPr="0085460F" w:rsidRDefault="0085460F" w:rsidP="00625834">
      <w:pPr>
        <w:spacing w:line="480" w:lineRule="auto"/>
        <w:jc w:val="both"/>
        <w:rPr>
          <w:b/>
          <w:sz w:val="23"/>
          <w:szCs w:val="23"/>
          <w:lang w:val="en-US"/>
        </w:rPr>
      </w:pPr>
    </w:p>
    <w:p w:rsidR="00625834" w:rsidRPr="007E62BD" w:rsidRDefault="008F7A5D" w:rsidP="00625834">
      <w:pPr>
        <w:spacing w:line="480" w:lineRule="auto"/>
        <w:jc w:val="both"/>
        <w:rPr>
          <w:b/>
          <w:sz w:val="23"/>
          <w:szCs w:val="23"/>
        </w:rPr>
      </w:pPr>
      <w:r>
        <w:rPr>
          <w:b/>
          <w:sz w:val="23"/>
          <w:szCs w:val="23"/>
        </w:rPr>
        <w:t xml:space="preserve">Re-Li - </w:t>
      </w:r>
      <w:r w:rsidR="00625834" w:rsidRPr="007E62BD">
        <w:rPr>
          <w:b/>
          <w:sz w:val="23"/>
          <w:szCs w:val="23"/>
        </w:rPr>
        <w:t>Léxico em português</w:t>
      </w:r>
    </w:p>
    <w:p w:rsidR="00625834" w:rsidRDefault="00E44B18" w:rsidP="00625834">
      <w:pPr>
        <w:spacing w:line="480" w:lineRule="auto"/>
        <w:jc w:val="both"/>
        <w:rPr>
          <w:sz w:val="23"/>
          <w:szCs w:val="23"/>
        </w:rPr>
      </w:pPr>
      <w:hyperlink r:id="rId32" w:history="1">
        <w:r w:rsidR="00625834" w:rsidRPr="00834471">
          <w:rPr>
            <w:rStyle w:val="Hyperlink"/>
            <w:sz w:val="23"/>
            <w:szCs w:val="23"/>
          </w:rPr>
          <w:t>https://www.linguateca.pt/Repositorio/ReLi/</w:t>
        </w:r>
      </w:hyperlink>
    </w:p>
    <w:p w:rsidR="005F0E6D" w:rsidRDefault="005F0E6D" w:rsidP="007E62BD">
      <w:pPr>
        <w:spacing w:line="480" w:lineRule="auto"/>
        <w:jc w:val="both"/>
        <w:rPr>
          <w:sz w:val="23"/>
          <w:szCs w:val="23"/>
        </w:rPr>
      </w:pPr>
    </w:p>
    <w:p w:rsidR="00E220D1" w:rsidRPr="0085460F" w:rsidRDefault="00E220D1" w:rsidP="007E62BD">
      <w:pPr>
        <w:spacing w:line="480" w:lineRule="auto"/>
        <w:jc w:val="both"/>
        <w:rPr>
          <w:b/>
          <w:sz w:val="23"/>
          <w:szCs w:val="23"/>
          <w:lang w:val="en-US"/>
        </w:rPr>
      </w:pPr>
      <w:r w:rsidRPr="0085460F">
        <w:rPr>
          <w:b/>
          <w:sz w:val="23"/>
          <w:szCs w:val="23"/>
          <w:lang w:val="en-US"/>
        </w:rPr>
        <w:t>Naive Bayes Classifier</w:t>
      </w:r>
    </w:p>
    <w:p w:rsidR="00E220D1" w:rsidRPr="0085460F" w:rsidRDefault="00E44B18" w:rsidP="007E62BD">
      <w:pPr>
        <w:spacing w:line="480" w:lineRule="auto"/>
        <w:jc w:val="both"/>
        <w:rPr>
          <w:sz w:val="23"/>
          <w:szCs w:val="23"/>
          <w:lang w:val="en-US"/>
        </w:rPr>
      </w:pPr>
      <w:hyperlink r:id="rId33" w:history="1">
        <w:r w:rsidR="00E220D1" w:rsidRPr="0085460F">
          <w:rPr>
            <w:rStyle w:val="Hyperlink"/>
            <w:sz w:val="23"/>
            <w:szCs w:val="23"/>
            <w:lang w:val="en-US"/>
          </w:rPr>
          <w:t>https://streamhacker.com/2010/05/10/text-classification-sentiment-analysis-naive-bayes-classifier/</w:t>
        </w:r>
      </w:hyperlink>
    </w:p>
    <w:p w:rsidR="00E220D1" w:rsidRPr="0085460F" w:rsidRDefault="00E220D1" w:rsidP="007E62BD">
      <w:pPr>
        <w:spacing w:line="480" w:lineRule="auto"/>
        <w:jc w:val="both"/>
        <w:rPr>
          <w:sz w:val="23"/>
          <w:szCs w:val="23"/>
          <w:lang w:val="en-US"/>
        </w:rPr>
      </w:pPr>
    </w:p>
    <w:p w:rsidR="00E220D1" w:rsidRPr="0085460F" w:rsidRDefault="00E220D1" w:rsidP="007E62BD">
      <w:pPr>
        <w:spacing w:line="480" w:lineRule="auto"/>
        <w:jc w:val="both"/>
        <w:rPr>
          <w:b/>
          <w:sz w:val="23"/>
          <w:szCs w:val="23"/>
          <w:lang w:val="en-US"/>
        </w:rPr>
      </w:pPr>
      <w:r w:rsidRPr="0085460F">
        <w:rPr>
          <w:b/>
          <w:sz w:val="23"/>
          <w:szCs w:val="23"/>
          <w:lang w:val="en-US"/>
        </w:rPr>
        <w:t>Text Classification</w:t>
      </w:r>
    </w:p>
    <w:p w:rsidR="00E220D1" w:rsidRPr="00E220D1" w:rsidRDefault="00E44B18" w:rsidP="007E62BD">
      <w:pPr>
        <w:spacing w:line="480" w:lineRule="auto"/>
        <w:jc w:val="both"/>
        <w:rPr>
          <w:sz w:val="23"/>
          <w:szCs w:val="23"/>
          <w:lang w:val="en-US"/>
        </w:rPr>
      </w:pPr>
      <w:hyperlink r:id="rId34" w:history="1">
        <w:r w:rsidR="00E220D1" w:rsidRPr="00E220D1">
          <w:rPr>
            <w:rStyle w:val="Hyperlink"/>
            <w:sz w:val="23"/>
            <w:szCs w:val="23"/>
            <w:lang w:val="en-US"/>
          </w:rPr>
          <w:t>https://www.nltk.org/book/ch06.html</w:t>
        </w:r>
      </w:hyperlink>
    </w:p>
    <w:p w:rsidR="00E220D1" w:rsidRDefault="00E44B18" w:rsidP="007E62BD">
      <w:pPr>
        <w:spacing w:line="480" w:lineRule="auto"/>
        <w:jc w:val="both"/>
        <w:rPr>
          <w:sz w:val="23"/>
          <w:szCs w:val="23"/>
          <w:lang w:val="en-US"/>
        </w:rPr>
      </w:pPr>
      <w:hyperlink r:id="rId35" w:history="1">
        <w:r w:rsidR="004D55A5" w:rsidRPr="00F46894">
          <w:rPr>
            <w:rStyle w:val="Hyperlink"/>
            <w:sz w:val="23"/>
            <w:szCs w:val="23"/>
            <w:lang w:val="en-US"/>
          </w:rPr>
          <w:t>https://textblob.readthedocs.io/en/dev/classifiers.html</w:t>
        </w:r>
      </w:hyperlink>
    </w:p>
    <w:p w:rsidR="004D55A5" w:rsidRDefault="004D55A5" w:rsidP="007E62BD">
      <w:pPr>
        <w:spacing w:line="480" w:lineRule="auto"/>
        <w:jc w:val="both"/>
        <w:rPr>
          <w:sz w:val="23"/>
          <w:szCs w:val="23"/>
          <w:lang w:val="en-US"/>
        </w:rPr>
      </w:pPr>
    </w:p>
    <w:p w:rsidR="0085460F" w:rsidRDefault="0085460F" w:rsidP="007E62BD">
      <w:pPr>
        <w:spacing w:line="480" w:lineRule="auto"/>
        <w:jc w:val="both"/>
        <w:rPr>
          <w:sz w:val="23"/>
          <w:szCs w:val="23"/>
          <w:lang w:val="en-US"/>
        </w:rPr>
      </w:pPr>
    </w:p>
    <w:p w:rsidR="00132F0E" w:rsidRPr="005A3E00" w:rsidRDefault="00132F0E" w:rsidP="00132F0E">
      <w:pPr>
        <w:spacing w:line="480" w:lineRule="auto"/>
        <w:jc w:val="both"/>
        <w:rPr>
          <w:b/>
          <w:sz w:val="23"/>
          <w:szCs w:val="23"/>
          <w:lang w:val="en-US"/>
        </w:rPr>
      </w:pPr>
      <w:proofErr w:type="spellStart"/>
      <w:r w:rsidRPr="005A3E00">
        <w:rPr>
          <w:b/>
          <w:sz w:val="23"/>
          <w:szCs w:val="23"/>
          <w:lang w:val="en-US"/>
        </w:rPr>
        <w:lastRenderedPageBreak/>
        <w:t>scikit</w:t>
      </w:r>
      <w:proofErr w:type="spellEnd"/>
      <w:r w:rsidRPr="005A3E00">
        <w:rPr>
          <w:b/>
          <w:sz w:val="23"/>
          <w:szCs w:val="23"/>
          <w:lang w:val="en-US"/>
        </w:rPr>
        <w:t>-learn</w:t>
      </w:r>
    </w:p>
    <w:p w:rsidR="00132F0E" w:rsidRDefault="00E44B18" w:rsidP="007E62BD">
      <w:pPr>
        <w:spacing w:line="480" w:lineRule="auto"/>
        <w:jc w:val="both"/>
        <w:rPr>
          <w:sz w:val="23"/>
          <w:szCs w:val="23"/>
          <w:lang w:val="en-US"/>
        </w:rPr>
      </w:pPr>
      <w:hyperlink r:id="rId36" w:history="1">
        <w:r w:rsidR="00132F0E" w:rsidRPr="00F46894">
          <w:rPr>
            <w:rStyle w:val="Hyperlink"/>
            <w:sz w:val="23"/>
            <w:szCs w:val="23"/>
            <w:lang w:val="en-US"/>
          </w:rPr>
          <w:t>https://scikit-learn.org/stable/</w:t>
        </w:r>
      </w:hyperlink>
    </w:p>
    <w:p w:rsidR="00132F0E" w:rsidRDefault="00132F0E" w:rsidP="007E62BD">
      <w:pPr>
        <w:spacing w:line="480" w:lineRule="auto"/>
        <w:jc w:val="both"/>
        <w:rPr>
          <w:sz w:val="23"/>
          <w:szCs w:val="23"/>
          <w:lang w:val="en-US"/>
        </w:rPr>
      </w:pPr>
    </w:p>
    <w:p w:rsidR="005A3E00" w:rsidRPr="005A3E00" w:rsidRDefault="005A3E00" w:rsidP="007E62BD">
      <w:pPr>
        <w:spacing w:line="480" w:lineRule="auto"/>
        <w:jc w:val="both"/>
        <w:rPr>
          <w:b/>
          <w:sz w:val="23"/>
          <w:szCs w:val="23"/>
          <w:lang w:val="en-US"/>
        </w:rPr>
      </w:pPr>
      <w:proofErr w:type="spellStart"/>
      <w:r w:rsidRPr="005A3E00">
        <w:rPr>
          <w:b/>
          <w:sz w:val="23"/>
          <w:szCs w:val="23"/>
          <w:lang w:val="en-US"/>
        </w:rPr>
        <w:t>WordCloud</w:t>
      </w:r>
      <w:proofErr w:type="spellEnd"/>
      <w:r w:rsidRPr="005A3E00">
        <w:rPr>
          <w:b/>
          <w:sz w:val="23"/>
          <w:szCs w:val="23"/>
          <w:lang w:val="en-US"/>
        </w:rPr>
        <w:t xml:space="preserve"> in Python</w:t>
      </w:r>
    </w:p>
    <w:p w:rsidR="005A3E00" w:rsidRDefault="00E44B18" w:rsidP="007E62BD">
      <w:pPr>
        <w:spacing w:line="480" w:lineRule="auto"/>
        <w:jc w:val="both"/>
        <w:rPr>
          <w:sz w:val="23"/>
          <w:szCs w:val="23"/>
          <w:lang w:val="en-US"/>
        </w:rPr>
      </w:pPr>
      <w:hyperlink r:id="rId37" w:history="1">
        <w:r w:rsidR="005A3E00" w:rsidRPr="00F46894">
          <w:rPr>
            <w:rStyle w:val="Hyperlink"/>
            <w:sz w:val="23"/>
            <w:szCs w:val="23"/>
            <w:lang w:val="en-US"/>
          </w:rPr>
          <w:t>https://www.datacamp.com/community/tutorials/wordcloud-python</w:t>
        </w:r>
      </w:hyperlink>
    </w:p>
    <w:p w:rsidR="005A3E00" w:rsidRDefault="005A3E00" w:rsidP="007E62BD">
      <w:pPr>
        <w:spacing w:line="480" w:lineRule="auto"/>
        <w:jc w:val="both"/>
        <w:rPr>
          <w:sz w:val="23"/>
          <w:szCs w:val="23"/>
          <w:lang w:val="en-US"/>
        </w:rPr>
      </w:pPr>
    </w:p>
    <w:p w:rsidR="005A3E00" w:rsidRPr="0085460F" w:rsidRDefault="005A3E00" w:rsidP="007E62BD">
      <w:pPr>
        <w:spacing w:line="480" w:lineRule="auto"/>
        <w:jc w:val="both"/>
        <w:rPr>
          <w:b/>
          <w:sz w:val="23"/>
          <w:szCs w:val="23"/>
        </w:rPr>
      </w:pPr>
      <w:r w:rsidRPr="0085460F">
        <w:rPr>
          <w:b/>
          <w:sz w:val="23"/>
          <w:szCs w:val="23"/>
        </w:rPr>
        <w:t>Classifier Algorithms</w:t>
      </w:r>
    </w:p>
    <w:p w:rsidR="005A3E00" w:rsidRPr="0085460F" w:rsidRDefault="00E44B18" w:rsidP="007E62BD">
      <w:pPr>
        <w:spacing w:line="480" w:lineRule="auto"/>
        <w:jc w:val="both"/>
        <w:rPr>
          <w:sz w:val="23"/>
          <w:szCs w:val="23"/>
        </w:rPr>
      </w:pPr>
      <w:hyperlink r:id="rId38" w:history="1">
        <w:r w:rsidR="005A3E00" w:rsidRPr="0085460F">
          <w:rPr>
            <w:rStyle w:val="Hyperlink"/>
            <w:sz w:val="23"/>
            <w:szCs w:val="23"/>
          </w:rPr>
          <w:t>https://medium.com/@sifium/machine-learning-types-of-classification-9497bd4f2e14</w:t>
        </w:r>
      </w:hyperlink>
    </w:p>
    <w:p w:rsidR="005A3E00" w:rsidRPr="0085460F" w:rsidRDefault="005A3E00" w:rsidP="007E62BD">
      <w:pPr>
        <w:spacing w:line="480" w:lineRule="auto"/>
        <w:jc w:val="both"/>
        <w:rPr>
          <w:sz w:val="23"/>
          <w:szCs w:val="23"/>
        </w:rPr>
      </w:pPr>
    </w:p>
    <w:p w:rsidR="005A3E00" w:rsidRPr="0085460F" w:rsidRDefault="005A3E00" w:rsidP="007E62BD">
      <w:pPr>
        <w:spacing w:line="480" w:lineRule="auto"/>
        <w:jc w:val="both"/>
        <w:rPr>
          <w:sz w:val="23"/>
          <w:szCs w:val="23"/>
        </w:rPr>
      </w:pPr>
    </w:p>
    <w:p w:rsidR="00546B59" w:rsidRPr="00422AC6" w:rsidRDefault="00546B59" w:rsidP="00546B59">
      <w:pPr>
        <w:pStyle w:val="Heading1"/>
      </w:pPr>
      <w:bookmarkStart w:id="37" w:name="_Toc529834642"/>
      <w:r>
        <w:t>Próximos Passos</w:t>
      </w:r>
      <w:bookmarkEnd w:id="37"/>
    </w:p>
    <w:p w:rsidR="00546B59" w:rsidRPr="007E62BD" w:rsidRDefault="00546B59" w:rsidP="007E62BD">
      <w:pPr>
        <w:spacing w:line="480" w:lineRule="auto"/>
        <w:jc w:val="both"/>
        <w:rPr>
          <w:sz w:val="23"/>
          <w:szCs w:val="23"/>
        </w:rPr>
      </w:pPr>
    </w:p>
    <w:p w:rsidR="005F0E6D" w:rsidRPr="007E62BD" w:rsidRDefault="00C12DE3" w:rsidP="007E62BD">
      <w:pPr>
        <w:spacing w:line="480" w:lineRule="auto"/>
        <w:jc w:val="both"/>
        <w:rPr>
          <w:sz w:val="23"/>
          <w:szCs w:val="23"/>
        </w:rPr>
      </w:pPr>
      <w:r>
        <w:rPr>
          <w:sz w:val="23"/>
          <w:szCs w:val="23"/>
        </w:rPr>
        <w:t>Novas coletas de dados podem ser feitas de outras redes sociais para melhorar as análises realizadas e cruzamento com dados internos do banco podem ser feitas de forma a direcionar um melhor estudo e análise. Uma sugestão para melhorias é fazer análise de voz de forma a investigar o tom de voz dos clientes ao falarem no atendimento, na URA ou com a BIA de forma a entender suas principais queixas e reclamações e classificar seus sentimentos também em voz.</w:t>
      </w:r>
    </w:p>
    <w:p w:rsidR="00DD5FA0" w:rsidRDefault="00DD5FA0">
      <w:r>
        <w:br w:type="page"/>
      </w:r>
    </w:p>
    <w:p w:rsidR="007E2823" w:rsidRDefault="007E2823" w:rsidP="00C776FA">
      <w:pPr>
        <w:pStyle w:val="Heading1"/>
      </w:pPr>
      <w:bookmarkStart w:id="38" w:name="_Toc529834643"/>
      <w:r>
        <w:lastRenderedPageBreak/>
        <w:t>Anexos</w:t>
      </w:r>
      <w:bookmarkEnd w:id="38"/>
    </w:p>
    <w:p w:rsidR="007E2823" w:rsidRPr="007E2823" w:rsidRDefault="007E2823" w:rsidP="007E2823"/>
    <w:p w:rsidR="00C776FA" w:rsidRDefault="00C776FA" w:rsidP="007E2823">
      <w:pPr>
        <w:pStyle w:val="Heading2"/>
      </w:pPr>
      <w:bookmarkStart w:id="39" w:name="_Toc529834644"/>
      <w:r>
        <w:t>Requisitos de pacotes</w:t>
      </w:r>
      <w:bookmarkEnd w:id="39"/>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Instalação dos pacotes Python</w:t>
      </w:r>
    </w:p>
    <w:p w:rsidR="00DD5FA0" w:rsidRDefault="00DD5FA0" w:rsidP="00DD5FA0">
      <w:pPr>
        <w:pStyle w:val="NormalWeb"/>
        <w:shd w:val="clear" w:color="auto" w:fill="FFFFFF"/>
        <w:spacing w:before="270" w:beforeAutospacing="0" w:after="0" w:afterAutospacing="0"/>
        <w:jc w:val="both"/>
        <w:textAlignment w:val="baseline"/>
      </w:pPr>
      <w:r>
        <w:rPr>
          <w:noProof/>
        </w:rPr>
        <w:drawing>
          <wp:inline distT="0" distB="0" distL="0" distR="0" wp14:anchorId="59362BC9" wp14:editId="0E3A9FA8">
            <wp:extent cx="612013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581910"/>
                    </a:xfrm>
                    <a:prstGeom prst="rect">
                      <a:avLst/>
                    </a:prstGeom>
                  </pic:spPr>
                </pic:pic>
              </a:graphicData>
            </a:graphic>
          </wp:inline>
        </w:drawing>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Textblob:</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textblob</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Tweepy:</w:t>
      </w:r>
    </w:p>
    <w:p w:rsidR="00DD5FA0" w:rsidRPr="00FD6287"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sidRPr="00FD6287">
        <w:rPr>
          <w:rFonts w:ascii="Consolas" w:hAnsi="Consolas"/>
          <w:color w:val="333333"/>
          <w:shd w:val="clear" w:color="auto" w:fill="EEEFF0"/>
        </w:rPr>
        <w:t>conda install -c conda-forge tweepy</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NLTK:</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nltk</w:t>
      </w:r>
    </w:p>
    <w:p w:rsidR="00DD5FA0" w:rsidRPr="00380AAA"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380AAA">
        <w:rPr>
          <w:b/>
          <w:lang w:val="en-US"/>
        </w:rPr>
        <w:t>WordCloud</w:t>
      </w:r>
      <w:proofErr w:type="spellEnd"/>
      <w:r w:rsidRPr="00380AAA">
        <w:rPr>
          <w:b/>
          <w:lang w:val="en-US"/>
        </w:rPr>
        <w:t>:</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-forge </w:t>
      </w:r>
      <w:proofErr w:type="spellStart"/>
      <w:r w:rsidRPr="00380AAA">
        <w:rPr>
          <w:rFonts w:ascii="Consolas" w:hAnsi="Consolas"/>
          <w:color w:val="333333"/>
          <w:shd w:val="clear" w:color="auto" w:fill="EEEFF0"/>
          <w:lang w:val="en-US"/>
        </w:rPr>
        <w:t>wordcloud</w:t>
      </w:r>
      <w:proofErr w:type="spellEnd"/>
    </w:p>
    <w:p w:rsidR="00DD5FA0" w:rsidRPr="00DD5FA0"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DD5FA0">
        <w:rPr>
          <w:b/>
          <w:lang w:val="en-US"/>
        </w:rPr>
        <w:t>HTMLParser</w:t>
      </w:r>
      <w:proofErr w:type="spellEnd"/>
      <w:r w:rsidR="00C776FA">
        <w:rPr>
          <w:b/>
          <w:lang w:val="en-US"/>
        </w:rPr>
        <w:t>:</w:t>
      </w:r>
    </w:p>
    <w:p w:rsidR="00DD5FA0" w:rsidRDefault="00DD5FA0" w:rsidP="00DD5FA0">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HTMLParser</w:t>
      </w:r>
      <w:proofErr w:type="spellEnd"/>
    </w:p>
    <w:p w:rsidR="00DD5FA0" w:rsidRPr="00FC1D13" w:rsidRDefault="00FC1D13" w:rsidP="00DD5FA0">
      <w:pPr>
        <w:pStyle w:val="NormalWeb"/>
        <w:shd w:val="clear" w:color="auto" w:fill="FFFFFF"/>
        <w:spacing w:before="270" w:beforeAutospacing="0" w:after="0" w:afterAutospacing="0"/>
        <w:jc w:val="both"/>
        <w:textAlignment w:val="baseline"/>
        <w:rPr>
          <w:b/>
          <w:lang w:val="en-US"/>
        </w:rPr>
      </w:pPr>
      <w:proofErr w:type="spellStart"/>
      <w:r w:rsidRPr="00FC1D13">
        <w:rPr>
          <w:b/>
          <w:lang w:val="en-US"/>
        </w:rPr>
        <w:t>BeautifulSoup</w:t>
      </w:r>
      <w:proofErr w:type="spellEnd"/>
    </w:p>
    <w:p w:rsidR="004B1C55" w:rsidRDefault="004B1C55" w:rsidP="004B1C55">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beautifulsoup</w:t>
      </w:r>
      <w:proofErr w:type="spellEnd"/>
    </w:p>
    <w:p w:rsidR="00DD5FA0" w:rsidRDefault="00DD5FA0" w:rsidP="00DD5FA0">
      <w:pPr>
        <w:pStyle w:val="NormalWeb"/>
        <w:shd w:val="clear" w:color="auto" w:fill="FFFFFF"/>
        <w:spacing w:before="270" w:beforeAutospacing="0" w:after="0" w:afterAutospacing="0"/>
        <w:jc w:val="both"/>
        <w:textAlignment w:val="baseline"/>
        <w:rPr>
          <w:lang w:val="en-US"/>
        </w:rPr>
      </w:pPr>
    </w:p>
    <w:p w:rsidR="005F0E6D" w:rsidRPr="00FD6287" w:rsidRDefault="005F0E6D" w:rsidP="00D63A31">
      <w:pPr>
        <w:pStyle w:val="NormalWeb"/>
        <w:shd w:val="clear" w:color="auto" w:fill="FFFFFF"/>
        <w:spacing w:before="270" w:beforeAutospacing="0" w:after="0" w:afterAutospacing="0"/>
        <w:jc w:val="both"/>
        <w:textAlignment w:val="baseline"/>
        <w:rPr>
          <w:lang w:val="en-US"/>
        </w:rPr>
      </w:pPr>
    </w:p>
    <w:sectPr w:rsidR="005F0E6D" w:rsidRPr="00FD6287" w:rsidSect="00A0760B">
      <w:headerReference w:type="default" r:id="rId40"/>
      <w:footerReference w:type="default" r:id="rId4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B18" w:rsidRDefault="00E44B18">
      <w:r>
        <w:separator/>
      </w:r>
    </w:p>
  </w:endnote>
  <w:endnote w:type="continuationSeparator" w:id="0">
    <w:p w:rsidR="00E44B18" w:rsidRDefault="00E4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rsidP="00A0760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B18" w:rsidRDefault="00E44B18">
      <w:r>
        <w:separator/>
      </w:r>
    </w:p>
  </w:footnote>
  <w:footnote w:type="continuationSeparator" w:id="0">
    <w:p w:rsidR="00E44B18" w:rsidRDefault="00E44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pPr>
      <w:pStyle w:val="Header"/>
    </w:pPr>
    <w:r>
      <w:rPr>
        <w:noProof/>
      </w:rPr>
      <mc:AlternateContent>
        <mc:Choice Requires="wps">
          <w:drawing>
            <wp:anchor distT="0" distB="0" distL="114300" distR="114300" simplePos="0" relativeHeight="251657728" behindDoc="0" locked="0" layoutInCell="1" allowOverlap="1" wp14:anchorId="71D769C3" wp14:editId="70015D37">
              <wp:simplePos x="0" y="0"/>
              <wp:positionH relativeFrom="column">
                <wp:posOffset>2012315</wp:posOffset>
              </wp:positionH>
              <wp:positionV relativeFrom="paragraph">
                <wp:posOffset>-35560</wp:posOffset>
              </wp:positionV>
              <wp:extent cx="4136390" cy="340360"/>
              <wp:effectExtent l="2540" t="254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769C3" id="_x0000_t202" coordsize="21600,21600" o:spt="202" path="m,l,21600r21600,l21600,xe">
              <v:stroke joinstyle="miter"/>
              <v:path gradientshapeok="t" o:connecttype="rect"/>
            </v:shapetype>
            <v:shape id="Text Box 3" o:spid="_x0000_s1026" type="#_x0000_t202" style="position:absolute;margin-left:158.45pt;margin-top:-2.8pt;width:325.7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KCtg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" filled="f" stroked="f">
              <v:textbo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v:textbox>
            </v:shape>
          </w:pict>
        </mc:Fallback>
      </mc:AlternateContent>
    </w:r>
    <w:r>
      <w:rPr>
        <w:noProof/>
      </w:rPr>
      <w:drawing>
        <wp:anchor distT="0" distB="0" distL="114300" distR="114300" simplePos="0" relativeHeight="251659776" behindDoc="0" locked="0" layoutInCell="1" allowOverlap="0" wp14:anchorId="1B5AD342" wp14:editId="066756F5">
          <wp:simplePos x="0" y="0"/>
          <wp:positionH relativeFrom="column">
            <wp:posOffset>0</wp:posOffset>
          </wp:positionH>
          <wp:positionV relativeFrom="paragraph">
            <wp:posOffset>-635</wp:posOffset>
          </wp:positionV>
          <wp:extent cx="1741805" cy="190500"/>
          <wp:effectExtent l="0" t="0" r="0" b="0"/>
          <wp:wrapNone/>
          <wp:docPr id="3" name="Imagem 3" descr="http://www.faculdadenovaroma.com.br/site/wp-content/themes/novaroma/images/logo_fgv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uldadenovaroma.com.br/site/wp-content/themes/novaroma/images/logo_fgv_managemen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57" r="16786"/>
                  <a:stretch/>
                </pic:blipFill>
                <pic:spPr bwMode="auto">
                  <a:xfrm>
                    <a:off x="0" y="0"/>
                    <a:ext cx="174180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889B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7211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FA3A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8CC2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901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608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869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839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4A2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E220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24C5"/>
    <w:multiLevelType w:val="hybridMultilevel"/>
    <w:tmpl w:val="4DCAAE36"/>
    <w:lvl w:ilvl="0" w:tplc="D4EE4804">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1866E39"/>
    <w:multiLevelType w:val="hybridMultilevel"/>
    <w:tmpl w:val="B3B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7A304D4"/>
    <w:multiLevelType w:val="hybridMultilevel"/>
    <w:tmpl w:val="F1026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8C56012"/>
    <w:multiLevelType w:val="hybridMultilevel"/>
    <w:tmpl w:val="AF527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C9B1A30"/>
    <w:multiLevelType w:val="hybridMultilevel"/>
    <w:tmpl w:val="B38818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0EF31D6"/>
    <w:multiLevelType w:val="multilevel"/>
    <w:tmpl w:val="574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253"/>
    <w:multiLevelType w:val="hybridMultilevel"/>
    <w:tmpl w:val="470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680173"/>
    <w:multiLevelType w:val="hybridMultilevel"/>
    <w:tmpl w:val="B3B47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933624"/>
    <w:multiLevelType w:val="hybridMultilevel"/>
    <w:tmpl w:val="7AFC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386FD9"/>
    <w:multiLevelType w:val="hybridMultilevel"/>
    <w:tmpl w:val="6ABE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5D3C60"/>
    <w:multiLevelType w:val="hybridMultilevel"/>
    <w:tmpl w:val="6ED65F52"/>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7BB3449"/>
    <w:multiLevelType w:val="multilevel"/>
    <w:tmpl w:val="395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A00EC"/>
    <w:multiLevelType w:val="hybridMultilevel"/>
    <w:tmpl w:val="2584B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7E296B"/>
    <w:multiLevelType w:val="hybridMultilevel"/>
    <w:tmpl w:val="569C3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255368"/>
    <w:multiLevelType w:val="hybridMultilevel"/>
    <w:tmpl w:val="EDA69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22C6FF9"/>
    <w:multiLevelType w:val="hybridMultilevel"/>
    <w:tmpl w:val="49964FE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01D6266"/>
    <w:multiLevelType w:val="hybridMultilevel"/>
    <w:tmpl w:val="38080522"/>
    <w:lvl w:ilvl="0" w:tplc="FAC8697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8A06D3"/>
    <w:multiLevelType w:val="hybridMultilevel"/>
    <w:tmpl w:val="A1EED69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3AF41FA"/>
    <w:multiLevelType w:val="multilevel"/>
    <w:tmpl w:val="61A44C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9E384F"/>
    <w:multiLevelType w:val="hybridMultilevel"/>
    <w:tmpl w:val="F7528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1643CF"/>
    <w:multiLevelType w:val="hybridMultilevel"/>
    <w:tmpl w:val="3B0C8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25"/>
  </w:num>
  <w:num w:numId="5">
    <w:abstractNumId w:val="18"/>
  </w:num>
  <w:num w:numId="6">
    <w:abstractNumId w:val="12"/>
  </w:num>
  <w:num w:numId="7">
    <w:abstractNumId w:val="26"/>
  </w:num>
  <w:num w:numId="8">
    <w:abstractNumId w:val="28"/>
  </w:num>
  <w:num w:numId="9">
    <w:abstractNumId w:val="19"/>
  </w:num>
  <w:num w:numId="10">
    <w:abstractNumId w:val="14"/>
  </w:num>
  <w:num w:numId="11">
    <w:abstractNumId w:val="6"/>
  </w:num>
  <w:num w:numId="12">
    <w:abstractNumId w:val="5"/>
  </w:num>
  <w:num w:numId="13">
    <w:abstractNumId w:val="4"/>
  </w:num>
  <w:num w:numId="14">
    <w:abstractNumId w:val="7"/>
  </w:num>
  <w:num w:numId="15">
    <w:abstractNumId w:val="9"/>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5"/>
  </w:num>
  <w:num w:numId="23">
    <w:abstractNumId w:val="29"/>
  </w:num>
  <w:num w:numId="24">
    <w:abstractNumId w:val="11"/>
  </w:num>
  <w:num w:numId="25">
    <w:abstractNumId w:val="30"/>
  </w:num>
  <w:num w:numId="26">
    <w:abstractNumId w:val="21"/>
  </w:num>
  <w:num w:numId="27">
    <w:abstractNumId w:val="23"/>
  </w:num>
  <w:num w:numId="28">
    <w:abstractNumId w:val="24"/>
  </w:num>
  <w:num w:numId="29">
    <w:abstractNumId w:val="16"/>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CA"/>
    <w:rsid w:val="00000D50"/>
    <w:rsid w:val="00006099"/>
    <w:rsid w:val="000250AC"/>
    <w:rsid w:val="00027C8F"/>
    <w:rsid w:val="00027ED5"/>
    <w:rsid w:val="00034AE7"/>
    <w:rsid w:val="00036F2C"/>
    <w:rsid w:val="00043760"/>
    <w:rsid w:val="00045A5A"/>
    <w:rsid w:val="000523AD"/>
    <w:rsid w:val="00052B7D"/>
    <w:rsid w:val="00053364"/>
    <w:rsid w:val="00057F97"/>
    <w:rsid w:val="00072949"/>
    <w:rsid w:val="00074C11"/>
    <w:rsid w:val="00080457"/>
    <w:rsid w:val="00084021"/>
    <w:rsid w:val="0008530E"/>
    <w:rsid w:val="0009233A"/>
    <w:rsid w:val="000924B9"/>
    <w:rsid w:val="00094BB1"/>
    <w:rsid w:val="000974AB"/>
    <w:rsid w:val="000A1A47"/>
    <w:rsid w:val="000B25B4"/>
    <w:rsid w:val="000B2857"/>
    <w:rsid w:val="000B7FD9"/>
    <w:rsid w:val="000C7A9C"/>
    <w:rsid w:val="000D0F17"/>
    <w:rsid w:val="000D64F0"/>
    <w:rsid w:val="000E0739"/>
    <w:rsid w:val="000E0F01"/>
    <w:rsid w:val="000E4163"/>
    <w:rsid w:val="000E61C6"/>
    <w:rsid w:val="000E74D6"/>
    <w:rsid w:val="00116537"/>
    <w:rsid w:val="001179AC"/>
    <w:rsid w:val="00121254"/>
    <w:rsid w:val="00123B16"/>
    <w:rsid w:val="001253F3"/>
    <w:rsid w:val="00130F87"/>
    <w:rsid w:val="00132F0E"/>
    <w:rsid w:val="001375B7"/>
    <w:rsid w:val="00141427"/>
    <w:rsid w:val="00141CCF"/>
    <w:rsid w:val="00142994"/>
    <w:rsid w:val="00145387"/>
    <w:rsid w:val="001464AA"/>
    <w:rsid w:val="00151800"/>
    <w:rsid w:val="00160507"/>
    <w:rsid w:val="00160B42"/>
    <w:rsid w:val="001675EA"/>
    <w:rsid w:val="00183F8E"/>
    <w:rsid w:val="00192722"/>
    <w:rsid w:val="001A3818"/>
    <w:rsid w:val="001A4D56"/>
    <w:rsid w:val="001A6ECA"/>
    <w:rsid w:val="001B45A5"/>
    <w:rsid w:val="001B53BF"/>
    <w:rsid w:val="001B5B1D"/>
    <w:rsid w:val="001C3A30"/>
    <w:rsid w:val="001D4B05"/>
    <w:rsid w:val="001E5886"/>
    <w:rsid w:val="001E5D59"/>
    <w:rsid w:val="001E632D"/>
    <w:rsid w:val="001F09F0"/>
    <w:rsid w:val="0020437A"/>
    <w:rsid w:val="00210C6D"/>
    <w:rsid w:val="0021306B"/>
    <w:rsid w:val="00213328"/>
    <w:rsid w:val="002139F1"/>
    <w:rsid w:val="00214EED"/>
    <w:rsid w:val="00226F4D"/>
    <w:rsid w:val="0023269B"/>
    <w:rsid w:val="00246C9C"/>
    <w:rsid w:val="002503A3"/>
    <w:rsid w:val="0025602F"/>
    <w:rsid w:val="00257FAF"/>
    <w:rsid w:val="00264DE7"/>
    <w:rsid w:val="002668E5"/>
    <w:rsid w:val="00275F80"/>
    <w:rsid w:val="002776C3"/>
    <w:rsid w:val="00277C59"/>
    <w:rsid w:val="0028085E"/>
    <w:rsid w:val="00286288"/>
    <w:rsid w:val="0029033D"/>
    <w:rsid w:val="00292C67"/>
    <w:rsid w:val="00295BDE"/>
    <w:rsid w:val="002A25B0"/>
    <w:rsid w:val="002A2FF0"/>
    <w:rsid w:val="002A7B0C"/>
    <w:rsid w:val="002B20A6"/>
    <w:rsid w:val="002B408A"/>
    <w:rsid w:val="002B6F7C"/>
    <w:rsid w:val="002C1F15"/>
    <w:rsid w:val="002C3873"/>
    <w:rsid w:val="002D033F"/>
    <w:rsid w:val="002D51F0"/>
    <w:rsid w:val="002D58F0"/>
    <w:rsid w:val="002E5F4B"/>
    <w:rsid w:val="002F25FE"/>
    <w:rsid w:val="0030317E"/>
    <w:rsid w:val="003045A8"/>
    <w:rsid w:val="00304D9E"/>
    <w:rsid w:val="00305301"/>
    <w:rsid w:val="00305797"/>
    <w:rsid w:val="00306E21"/>
    <w:rsid w:val="0031573B"/>
    <w:rsid w:val="003215E4"/>
    <w:rsid w:val="00324732"/>
    <w:rsid w:val="00324BA6"/>
    <w:rsid w:val="0032640E"/>
    <w:rsid w:val="0033059A"/>
    <w:rsid w:val="0033084C"/>
    <w:rsid w:val="00334EE8"/>
    <w:rsid w:val="00344064"/>
    <w:rsid w:val="00344DD6"/>
    <w:rsid w:val="00344E16"/>
    <w:rsid w:val="003453EC"/>
    <w:rsid w:val="00345539"/>
    <w:rsid w:val="00350077"/>
    <w:rsid w:val="00352263"/>
    <w:rsid w:val="00360ED7"/>
    <w:rsid w:val="00363498"/>
    <w:rsid w:val="003640AC"/>
    <w:rsid w:val="00364DDE"/>
    <w:rsid w:val="00383F69"/>
    <w:rsid w:val="0038455E"/>
    <w:rsid w:val="003855F3"/>
    <w:rsid w:val="00385B57"/>
    <w:rsid w:val="00386223"/>
    <w:rsid w:val="003924B1"/>
    <w:rsid w:val="00393933"/>
    <w:rsid w:val="00393EC6"/>
    <w:rsid w:val="00395348"/>
    <w:rsid w:val="003A5554"/>
    <w:rsid w:val="003B4051"/>
    <w:rsid w:val="003B4932"/>
    <w:rsid w:val="003C1D79"/>
    <w:rsid w:val="003C336E"/>
    <w:rsid w:val="003D5EAC"/>
    <w:rsid w:val="003E334C"/>
    <w:rsid w:val="003F2A6E"/>
    <w:rsid w:val="003F4B74"/>
    <w:rsid w:val="003F6891"/>
    <w:rsid w:val="0040183F"/>
    <w:rsid w:val="004044D1"/>
    <w:rsid w:val="004227E7"/>
    <w:rsid w:val="00422AC6"/>
    <w:rsid w:val="004240E8"/>
    <w:rsid w:val="00424A97"/>
    <w:rsid w:val="00431913"/>
    <w:rsid w:val="00445F99"/>
    <w:rsid w:val="00446D26"/>
    <w:rsid w:val="0044742E"/>
    <w:rsid w:val="00447AC5"/>
    <w:rsid w:val="00454745"/>
    <w:rsid w:val="00456410"/>
    <w:rsid w:val="00464FA4"/>
    <w:rsid w:val="00465264"/>
    <w:rsid w:val="004709B2"/>
    <w:rsid w:val="00473A4B"/>
    <w:rsid w:val="00477009"/>
    <w:rsid w:val="0048524B"/>
    <w:rsid w:val="00491F97"/>
    <w:rsid w:val="0049242A"/>
    <w:rsid w:val="004953C8"/>
    <w:rsid w:val="004A49A3"/>
    <w:rsid w:val="004A5F0D"/>
    <w:rsid w:val="004A6768"/>
    <w:rsid w:val="004B13FF"/>
    <w:rsid w:val="004B1C55"/>
    <w:rsid w:val="004B5AF8"/>
    <w:rsid w:val="004B6907"/>
    <w:rsid w:val="004B6BA1"/>
    <w:rsid w:val="004C01D0"/>
    <w:rsid w:val="004C5390"/>
    <w:rsid w:val="004C640F"/>
    <w:rsid w:val="004D1CC6"/>
    <w:rsid w:val="004D4958"/>
    <w:rsid w:val="004D55A5"/>
    <w:rsid w:val="004E6AA5"/>
    <w:rsid w:val="004E7E7A"/>
    <w:rsid w:val="004F4CFB"/>
    <w:rsid w:val="00513D59"/>
    <w:rsid w:val="00523A0C"/>
    <w:rsid w:val="00530DC2"/>
    <w:rsid w:val="00531E1E"/>
    <w:rsid w:val="00537655"/>
    <w:rsid w:val="005460B3"/>
    <w:rsid w:val="00546B59"/>
    <w:rsid w:val="00551E10"/>
    <w:rsid w:val="00553D25"/>
    <w:rsid w:val="00561604"/>
    <w:rsid w:val="00565EE0"/>
    <w:rsid w:val="00571948"/>
    <w:rsid w:val="00577C25"/>
    <w:rsid w:val="0058175E"/>
    <w:rsid w:val="00582D63"/>
    <w:rsid w:val="00584AE5"/>
    <w:rsid w:val="00591556"/>
    <w:rsid w:val="0059373B"/>
    <w:rsid w:val="005A1A4E"/>
    <w:rsid w:val="005A3E00"/>
    <w:rsid w:val="005A3FCB"/>
    <w:rsid w:val="005A5526"/>
    <w:rsid w:val="005A7A05"/>
    <w:rsid w:val="005B2956"/>
    <w:rsid w:val="005C170D"/>
    <w:rsid w:val="005D5389"/>
    <w:rsid w:val="005D58C2"/>
    <w:rsid w:val="005D5918"/>
    <w:rsid w:val="005E5DE5"/>
    <w:rsid w:val="005E6258"/>
    <w:rsid w:val="005F0E6D"/>
    <w:rsid w:val="005F1824"/>
    <w:rsid w:val="005F2C3D"/>
    <w:rsid w:val="00621764"/>
    <w:rsid w:val="00622B9B"/>
    <w:rsid w:val="00625834"/>
    <w:rsid w:val="0062762C"/>
    <w:rsid w:val="006343DC"/>
    <w:rsid w:val="006424C3"/>
    <w:rsid w:val="00645815"/>
    <w:rsid w:val="00666370"/>
    <w:rsid w:val="00671B6F"/>
    <w:rsid w:val="00676B2A"/>
    <w:rsid w:val="00683800"/>
    <w:rsid w:val="0068466B"/>
    <w:rsid w:val="006846A3"/>
    <w:rsid w:val="006878AF"/>
    <w:rsid w:val="006B2786"/>
    <w:rsid w:val="006B47BB"/>
    <w:rsid w:val="006B761A"/>
    <w:rsid w:val="006B7A78"/>
    <w:rsid w:val="006C3373"/>
    <w:rsid w:val="006D10B0"/>
    <w:rsid w:val="006E3FE3"/>
    <w:rsid w:val="006F1701"/>
    <w:rsid w:val="006F41E4"/>
    <w:rsid w:val="00706C9D"/>
    <w:rsid w:val="00716824"/>
    <w:rsid w:val="007241E8"/>
    <w:rsid w:val="007368CB"/>
    <w:rsid w:val="00740F7D"/>
    <w:rsid w:val="00755DF1"/>
    <w:rsid w:val="00756EDD"/>
    <w:rsid w:val="007629AE"/>
    <w:rsid w:val="00764914"/>
    <w:rsid w:val="00764C3E"/>
    <w:rsid w:val="00765B6E"/>
    <w:rsid w:val="007665BD"/>
    <w:rsid w:val="00775D25"/>
    <w:rsid w:val="00786486"/>
    <w:rsid w:val="00787060"/>
    <w:rsid w:val="00787BEC"/>
    <w:rsid w:val="0079224A"/>
    <w:rsid w:val="00793277"/>
    <w:rsid w:val="007A0C73"/>
    <w:rsid w:val="007B31E8"/>
    <w:rsid w:val="007D5805"/>
    <w:rsid w:val="007D605A"/>
    <w:rsid w:val="007E2823"/>
    <w:rsid w:val="007E62BD"/>
    <w:rsid w:val="007E7305"/>
    <w:rsid w:val="007F1734"/>
    <w:rsid w:val="007F26B8"/>
    <w:rsid w:val="007F4E7C"/>
    <w:rsid w:val="00803C3E"/>
    <w:rsid w:val="00807E9D"/>
    <w:rsid w:val="00807F59"/>
    <w:rsid w:val="0082534B"/>
    <w:rsid w:val="0082545D"/>
    <w:rsid w:val="00831334"/>
    <w:rsid w:val="0083324D"/>
    <w:rsid w:val="0083514C"/>
    <w:rsid w:val="00835C98"/>
    <w:rsid w:val="00845886"/>
    <w:rsid w:val="00845B12"/>
    <w:rsid w:val="00851CA9"/>
    <w:rsid w:val="00851E65"/>
    <w:rsid w:val="0085460F"/>
    <w:rsid w:val="00857986"/>
    <w:rsid w:val="00864725"/>
    <w:rsid w:val="00864AF3"/>
    <w:rsid w:val="00866380"/>
    <w:rsid w:val="00867522"/>
    <w:rsid w:val="00873B81"/>
    <w:rsid w:val="008815F0"/>
    <w:rsid w:val="00883723"/>
    <w:rsid w:val="00885449"/>
    <w:rsid w:val="008871D6"/>
    <w:rsid w:val="0089581A"/>
    <w:rsid w:val="008A02AE"/>
    <w:rsid w:val="008A44C5"/>
    <w:rsid w:val="008B0B2B"/>
    <w:rsid w:val="008B101F"/>
    <w:rsid w:val="008B220B"/>
    <w:rsid w:val="008B4703"/>
    <w:rsid w:val="008B6C78"/>
    <w:rsid w:val="008C2D3E"/>
    <w:rsid w:val="008C5824"/>
    <w:rsid w:val="008D2E5A"/>
    <w:rsid w:val="008D51B7"/>
    <w:rsid w:val="008E1CE4"/>
    <w:rsid w:val="008E3B98"/>
    <w:rsid w:val="008E6610"/>
    <w:rsid w:val="008F1009"/>
    <w:rsid w:val="008F1622"/>
    <w:rsid w:val="008F179D"/>
    <w:rsid w:val="008F7393"/>
    <w:rsid w:val="008F7A5D"/>
    <w:rsid w:val="00904A5C"/>
    <w:rsid w:val="00904C97"/>
    <w:rsid w:val="00906965"/>
    <w:rsid w:val="00906AA6"/>
    <w:rsid w:val="0090780C"/>
    <w:rsid w:val="0091103C"/>
    <w:rsid w:val="00915895"/>
    <w:rsid w:val="0092075B"/>
    <w:rsid w:val="00931FF6"/>
    <w:rsid w:val="009348B0"/>
    <w:rsid w:val="00935D73"/>
    <w:rsid w:val="00937102"/>
    <w:rsid w:val="009412FA"/>
    <w:rsid w:val="00941C09"/>
    <w:rsid w:val="00945886"/>
    <w:rsid w:val="00945C7D"/>
    <w:rsid w:val="00946A1A"/>
    <w:rsid w:val="00946C05"/>
    <w:rsid w:val="009544C9"/>
    <w:rsid w:val="009551A2"/>
    <w:rsid w:val="0096218C"/>
    <w:rsid w:val="009638FD"/>
    <w:rsid w:val="009813F1"/>
    <w:rsid w:val="0098746F"/>
    <w:rsid w:val="00993546"/>
    <w:rsid w:val="00994067"/>
    <w:rsid w:val="009971C1"/>
    <w:rsid w:val="009A0130"/>
    <w:rsid w:val="009A136D"/>
    <w:rsid w:val="009A3455"/>
    <w:rsid w:val="009A64AC"/>
    <w:rsid w:val="009A6BA1"/>
    <w:rsid w:val="009A794E"/>
    <w:rsid w:val="009B27E1"/>
    <w:rsid w:val="009C00EB"/>
    <w:rsid w:val="009C15D0"/>
    <w:rsid w:val="009C21DB"/>
    <w:rsid w:val="009C2B19"/>
    <w:rsid w:val="009C455D"/>
    <w:rsid w:val="009C6B86"/>
    <w:rsid w:val="009D0E32"/>
    <w:rsid w:val="009D6D57"/>
    <w:rsid w:val="009D7A7D"/>
    <w:rsid w:val="009E1904"/>
    <w:rsid w:val="009E20C1"/>
    <w:rsid w:val="00A03D14"/>
    <w:rsid w:val="00A0655A"/>
    <w:rsid w:val="00A0760B"/>
    <w:rsid w:val="00A14767"/>
    <w:rsid w:val="00A17092"/>
    <w:rsid w:val="00A173DA"/>
    <w:rsid w:val="00A259E7"/>
    <w:rsid w:val="00A31895"/>
    <w:rsid w:val="00A36F0F"/>
    <w:rsid w:val="00A44340"/>
    <w:rsid w:val="00A53755"/>
    <w:rsid w:val="00A55215"/>
    <w:rsid w:val="00A61CF5"/>
    <w:rsid w:val="00A63722"/>
    <w:rsid w:val="00A66473"/>
    <w:rsid w:val="00A7017C"/>
    <w:rsid w:val="00A72797"/>
    <w:rsid w:val="00A72881"/>
    <w:rsid w:val="00A806C1"/>
    <w:rsid w:val="00A81C88"/>
    <w:rsid w:val="00A8624F"/>
    <w:rsid w:val="00A870C1"/>
    <w:rsid w:val="00A878AC"/>
    <w:rsid w:val="00A90CD9"/>
    <w:rsid w:val="00A93699"/>
    <w:rsid w:val="00AA0930"/>
    <w:rsid w:val="00AA29C1"/>
    <w:rsid w:val="00AB4B15"/>
    <w:rsid w:val="00AB603C"/>
    <w:rsid w:val="00AC1F92"/>
    <w:rsid w:val="00AC54DA"/>
    <w:rsid w:val="00AC689D"/>
    <w:rsid w:val="00AC6B4E"/>
    <w:rsid w:val="00AD043A"/>
    <w:rsid w:val="00AD1174"/>
    <w:rsid w:val="00AE0DC8"/>
    <w:rsid w:val="00AE3B62"/>
    <w:rsid w:val="00AE4A42"/>
    <w:rsid w:val="00AE64B1"/>
    <w:rsid w:val="00B07E63"/>
    <w:rsid w:val="00B218DD"/>
    <w:rsid w:val="00B22913"/>
    <w:rsid w:val="00B22F31"/>
    <w:rsid w:val="00B24B78"/>
    <w:rsid w:val="00B26B0D"/>
    <w:rsid w:val="00B32DF7"/>
    <w:rsid w:val="00B33EE7"/>
    <w:rsid w:val="00B364D4"/>
    <w:rsid w:val="00B52A49"/>
    <w:rsid w:val="00B55741"/>
    <w:rsid w:val="00B67C92"/>
    <w:rsid w:val="00B73E4F"/>
    <w:rsid w:val="00B973D6"/>
    <w:rsid w:val="00BA0A3D"/>
    <w:rsid w:val="00BB5229"/>
    <w:rsid w:val="00BB5E2B"/>
    <w:rsid w:val="00BC2279"/>
    <w:rsid w:val="00BD109F"/>
    <w:rsid w:val="00BF01CA"/>
    <w:rsid w:val="00BF1C91"/>
    <w:rsid w:val="00BF472A"/>
    <w:rsid w:val="00BF6361"/>
    <w:rsid w:val="00BF6901"/>
    <w:rsid w:val="00C01CA2"/>
    <w:rsid w:val="00C03741"/>
    <w:rsid w:val="00C039B1"/>
    <w:rsid w:val="00C04882"/>
    <w:rsid w:val="00C05567"/>
    <w:rsid w:val="00C12DE3"/>
    <w:rsid w:val="00C147C5"/>
    <w:rsid w:val="00C15C60"/>
    <w:rsid w:val="00C1756D"/>
    <w:rsid w:val="00C204E2"/>
    <w:rsid w:val="00C3208D"/>
    <w:rsid w:val="00C335CC"/>
    <w:rsid w:val="00C33C64"/>
    <w:rsid w:val="00C401B4"/>
    <w:rsid w:val="00C45DF4"/>
    <w:rsid w:val="00C46D08"/>
    <w:rsid w:val="00C5045C"/>
    <w:rsid w:val="00C65D47"/>
    <w:rsid w:val="00C75158"/>
    <w:rsid w:val="00C75824"/>
    <w:rsid w:val="00C776FA"/>
    <w:rsid w:val="00C801AF"/>
    <w:rsid w:val="00C81ED9"/>
    <w:rsid w:val="00C829A7"/>
    <w:rsid w:val="00C85175"/>
    <w:rsid w:val="00C92008"/>
    <w:rsid w:val="00C92D5F"/>
    <w:rsid w:val="00C95468"/>
    <w:rsid w:val="00CA449C"/>
    <w:rsid w:val="00CB104E"/>
    <w:rsid w:val="00CB4F77"/>
    <w:rsid w:val="00CC1B45"/>
    <w:rsid w:val="00CC46CF"/>
    <w:rsid w:val="00CC4D1B"/>
    <w:rsid w:val="00CD5A2B"/>
    <w:rsid w:val="00CE201C"/>
    <w:rsid w:val="00CE5F1B"/>
    <w:rsid w:val="00CE6378"/>
    <w:rsid w:val="00CF37CF"/>
    <w:rsid w:val="00CF494B"/>
    <w:rsid w:val="00CF5C28"/>
    <w:rsid w:val="00CF663F"/>
    <w:rsid w:val="00CF7BB6"/>
    <w:rsid w:val="00CF7DD2"/>
    <w:rsid w:val="00D01208"/>
    <w:rsid w:val="00D03432"/>
    <w:rsid w:val="00D055AD"/>
    <w:rsid w:val="00D06804"/>
    <w:rsid w:val="00D06FDA"/>
    <w:rsid w:val="00D12160"/>
    <w:rsid w:val="00D12812"/>
    <w:rsid w:val="00D1322E"/>
    <w:rsid w:val="00D17009"/>
    <w:rsid w:val="00D219C4"/>
    <w:rsid w:val="00D272E2"/>
    <w:rsid w:val="00D31164"/>
    <w:rsid w:val="00D371C6"/>
    <w:rsid w:val="00D42190"/>
    <w:rsid w:val="00D5178D"/>
    <w:rsid w:val="00D54A46"/>
    <w:rsid w:val="00D6282F"/>
    <w:rsid w:val="00D63A31"/>
    <w:rsid w:val="00D64934"/>
    <w:rsid w:val="00D66431"/>
    <w:rsid w:val="00D82775"/>
    <w:rsid w:val="00D83F7F"/>
    <w:rsid w:val="00D84701"/>
    <w:rsid w:val="00D867B0"/>
    <w:rsid w:val="00D909AA"/>
    <w:rsid w:val="00DA22AF"/>
    <w:rsid w:val="00DA489C"/>
    <w:rsid w:val="00DA4B38"/>
    <w:rsid w:val="00DB1D71"/>
    <w:rsid w:val="00DC7CE5"/>
    <w:rsid w:val="00DD1158"/>
    <w:rsid w:val="00DD25F1"/>
    <w:rsid w:val="00DD3661"/>
    <w:rsid w:val="00DD5FA0"/>
    <w:rsid w:val="00DE31BC"/>
    <w:rsid w:val="00DE46F4"/>
    <w:rsid w:val="00DE700A"/>
    <w:rsid w:val="00DE79F3"/>
    <w:rsid w:val="00DF0573"/>
    <w:rsid w:val="00DF0982"/>
    <w:rsid w:val="00DF2AD3"/>
    <w:rsid w:val="00E062B9"/>
    <w:rsid w:val="00E06C88"/>
    <w:rsid w:val="00E17749"/>
    <w:rsid w:val="00E20FDB"/>
    <w:rsid w:val="00E220D1"/>
    <w:rsid w:val="00E22929"/>
    <w:rsid w:val="00E2575D"/>
    <w:rsid w:val="00E27666"/>
    <w:rsid w:val="00E27C0C"/>
    <w:rsid w:val="00E44015"/>
    <w:rsid w:val="00E44B18"/>
    <w:rsid w:val="00E46170"/>
    <w:rsid w:val="00E5245B"/>
    <w:rsid w:val="00E528C1"/>
    <w:rsid w:val="00E54927"/>
    <w:rsid w:val="00E60025"/>
    <w:rsid w:val="00E60A7D"/>
    <w:rsid w:val="00E62EC6"/>
    <w:rsid w:val="00E63A37"/>
    <w:rsid w:val="00E67705"/>
    <w:rsid w:val="00E70EB5"/>
    <w:rsid w:val="00E81057"/>
    <w:rsid w:val="00E859F2"/>
    <w:rsid w:val="00E860A8"/>
    <w:rsid w:val="00E96AEE"/>
    <w:rsid w:val="00EA03F2"/>
    <w:rsid w:val="00EA4119"/>
    <w:rsid w:val="00EA4390"/>
    <w:rsid w:val="00ED2197"/>
    <w:rsid w:val="00ED4727"/>
    <w:rsid w:val="00EE5178"/>
    <w:rsid w:val="00EE799A"/>
    <w:rsid w:val="00EF508A"/>
    <w:rsid w:val="00EF6F45"/>
    <w:rsid w:val="00F00CEB"/>
    <w:rsid w:val="00F04157"/>
    <w:rsid w:val="00F063F0"/>
    <w:rsid w:val="00F066F1"/>
    <w:rsid w:val="00F10220"/>
    <w:rsid w:val="00F144DD"/>
    <w:rsid w:val="00F207EF"/>
    <w:rsid w:val="00F20DC2"/>
    <w:rsid w:val="00F20E8D"/>
    <w:rsid w:val="00F273CB"/>
    <w:rsid w:val="00F33DD8"/>
    <w:rsid w:val="00F33E95"/>
    <w:rsid w:val="00F37877"/>
    <w:rsid w:val="00F45A4F"/>
    <w:rsid w:val="00F54B38"/>
    <w:rsid w:val="00F54DF5"/>
    <w:rsid w:val="00F55222"/>
    <w:rsid w:val="00F76891"/>
    <w:rsid w:val="00F772E2"/>
    <w:rsid w:val="00F8538A"/>
    <w:rsid w:val="00F87AA7"/>
    <w:rsid w:val="00F92AE7"/>
    <w:rsid w:val="00F938C6"/>
    <w:rsid w:val="00F93C36"/>
    <w:rsid w:val="00F93C83"/>
    <w:rsid w:val="00FA4D27"/>
    <w:rsid w:val="00FA50A3"/>
    <w:rsid w:val="00FA69BE"/>
    <w:rsid w:val="00FB5525"/>
    <w:rsid w:val="00FB676F"/>
    <w:rsid w:val="00FB754A"/>
    <w:rsid w:val="00FC1D13"/>
    <w:rsid w:val="00FC26E7"/>
    <w:rsid w:val="00FC3A67"/>
    <w:rsid w:val="00FC3B2D"/>
    <w:rsid w:val="00FC3F56"/>
    <w:rsid w:val="00FC68F6"/>
    <w:rsid w:val="00FD0092"/>
    <w:rsid w:val="00FD2EB5"/>
    <w:rsid w:val="00FD6287"/>
    <w:rsid w:val="00FD687F"/>
    <w:rsid w:val="00FE0637"/>
    <w:rsid w:val="00FE7958"/>
    <w:rsid w:val="00FF2DAF"/>
    <w:rsid w:val="00FF4EDC"/>
    <w:rsid w:val="00FF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5A9CD"/>
  <w15:docId w15:val="{591F4081-3018-4987-9107-4D8A09DF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6410"/>
    <w:rPr>
      <w:sz w:val="24"/>
      <w:szCs w:val="24"/>
    </w:rPr>
  </w:style>
  <w:style w:type="paragraph" w:styleId="Heading1">
    <w:name w:val="heading 1"/>
    <w:basedOn w:val="Normal"/>
    <w:next w:val="Normal"/>
    <w:link w:val="Heading1Char"/>
    <w:qFormat/>
    <w:rsid w:val="00151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564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13D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800"/>
    <w:rPr>
      <w:rFonts w:asciiTheme="majorHAnsi" w:eastAsiaTheme="majorEastAsia" w:hAnsiTheme="majorHAnsi" w:cstheme="majorBidi"/>
      <w:color w:val="365F91" w:themeColor="accent1" w:themeShade="BF"/>
      <w:sz w:val="32"/>
      <w:szCs w:val="32"/>
    </w:rPr>
  </w:style>
  <w:style w:type="paragraph" w:styleId="Header">
    <w:name w:val="header"/>
    <w:basedOn w:val="Normal"/>
    <w:rsid w:val="006878AF"/>
    <w:pPr>
      <w:tabs>
        <w:tab w:val="center" w:pos="4252"/>
        <w:tab w:val="right" w:pos="8504"/>
      </w:tabs>
    </w:pPr>
  </w:style>
  <w:style w:type="paragraph" w:styleId="Footer">
    <w:name w:val="footer"/>
    <w:basedOn w:val="Normal"/>
    <w:rsid w:val="006878AF"/>
    <w:pPr>
      <w:tabs>
        <w:tab w:val="center" w:pos="4252"/>
        <w:tab w:val="right" w:pos="8504"/>
      </w:tabs>
    </w:pPr>
  </w:style>
  <w:style w:type="character" w:styleId="Hyperlink">
    <w:name w:val="Hyperlink"/>
    <w:uiPriority w:val="99"/>
    <w:rsid w:val="00EF6F45"/>
    <w:rPr>
      <w:color w:val="0000FF"/>
      <w:u w:val="single"/>
    </w:rPr>
  </w:style>
  <w:style w:type="character" w:styleId="PageNumber">
    <w:name w:val="page number"/>
    <w:basedOn w:val="DefaultParagraphFont"/>
    <w:rsid w:val="00A0760B"/>
  </w:style>
  <w:style w:type="paragraph" w:styleId="ListParagraph">
    <w:name w:val="List Paragraph"/>
    <w:basedOn w:val="Normal"/>
    <w:uiPriority w:val="34"/>
    <w:qFormat/>
    <w:rsid w:val="0083324D"/>
    <w:pPr>
      <w:ind w:left="708"/>
    </w:pPr>
  </w:style>
  <w:style w:type="paragraph" w:styleId="BalloonText">
    <w:name w:val="Balloon Text"/>
    <w:basedOn w:val="Normal"/>
    <w:link w:val="BalloonTextChar"/>
    <w:rsid w:val="008F179D"/>
    <w:rPr>
      <w:rFonts w:ascii="Tahoma" w:hAnsi="Tahoma" w:cs="Tahoma"/>
      <w:sz w:val="16"/>
      <w:szCs w:val="16"/>
    </w:rPr>
  </w:style>
  <w:style w:type="character" w:customStyle="1" w:styleId="BalloonTextChar">
    <w:name w:val="Balloon Text Char"/>
    <w:basedOn w:val="DefaultParagraphFont"/>
    <w:link w:val="BalloonText"/>
    <w:rsid w:val="008F179D"/>
    <w:rPr>
      <w:rFonts w:ascii="Tahoma" w:hAnsi="Tahoma" w:cs="Tahoma"/>
      <w:sz w:val="16"/>
      <w:szCs w:val="16"/>
    </w:rPr>
  </w:style>
  <w:style w:type="character" w:customStyle="1" w:styleId="MenoPendente1">
    <w:name w:val="Menção Pendente1"/>
    <w:basedOn w:val="DefaultParagraphFont"/>
    <w:uiPriority w:val="99"/>
    <w:semiHidden/>
    <w:unhideWhenUsed/>
    <w:rsid w:val="00883723"/>
    <w:rPr>
      <w:color w:val="808080"/>
      <w:shd w:val="clear" w:color="auto" w:fill="E6E6E6"/>
    </w:rPr>
  </w:style>
  <w:style w:type="paragraph" w:styleId="NormalWeb">
    <w:name w:val="Normal (Web)"/>
    <w:basedOn w:val="Normal"/>
    <w:uiPriority w:val="99"/>
    <w:unhideWhenUsed/>
    <w:rsid w:val="00740F7D"/>
    <w:pPr>
      <w:spacing w:before="100" w:beforeAutospacing="1" w:after="100" w:afterAutospacing="1"/>
    </w:pPr>
  </w:style>
  <w:style w:type="paragraph" w:styleId="Title">
    <w:name w:val="Title"/>
    <w:basedOn w:val="Normal"/>
    <w:next w:val="Normal"/>
    <w:link w:val="TitleChar"/>
    <w:qFormat/>
    <w:rsid w:val="008D51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D51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44015"/>
    <w:pPr>
      <w:spacing w:line="259" w:lineRule="auto"/>
      <w:outlineLvl w:val="9"/>
    </w:pPr>
  </w:style>
  <w:style w:type="paragraph" w:styleId="TOC1">
    <w:name w:val="toc 1"/>
    <w:basedOn w:val="Normal"/>
    <w:next w:val="Normal"/>
    <w:autoRedefine/>
    <w:uiPriority w:val="39"/>
    <w:unhideWhenUsed/>
    <w:rsid w:val="00E44015"/>
    <w:pPr>
      <w:spacing w:after="100"/>
    </w:pPr>
  </w:style>
  <w:style w:type="character" w:styleId="FollowedHyperlink">
    <w:name w:val="FollowedHyperlink"/>
    <w:basedOn w:val="DefaultParagraphFont"/>
    <w:uiPriority w:val="99"/>
    <w:semiHidden/>
    <w:unhideWhenUsed/>
    <w:rsid w:val="00F938C6"/>
    <w:rPr>
      <w:color w:val="800080" w:themeColor="followedHyperlink"/>
      <w:u w:val="single"/>
    </w:rPr>
  </w:style>
  <w:style w:type="table" w:styleId="TableGrid">
    <w:name w:val="Table Grid"/>
    <w:basedOn w:val="TableNormal"/>
    <w:rsid w:val="00530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C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oPendente2">
    <w:name w:val="Menção Pendente2"/>
    <w:basedOn w:val="DefaultParagraphFont"/>
    <w:uiPriority w:val="99"/>
    <w:semiHidden/>
    <w:unhideWhenUsed/>
    <w:rsid w:val="00226F4D"/>
    <w:rPr>
      <w:color w:val="808080"/>
      <w:shd w:val="clear" w:color="auto" w:fill="E6E6E6"/>
    </w:rPr>
  </w:style>
  <w:style w:type="character" w:customStyle="1" w:styleId="Heading2Char">
    <w:name w:val="Heading 2 Char"/>
    <w:basedOn w:val="DefaultParagraphFont"/>
    <w:link w:val="Heading2"/>
    <w:rsid w:val="0045641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F4EDC"/>
    <w:pPr>
      <w:spacing w:after="100"/>
      <w:ind w:left="240"/>
    </w:pPr>
  </w:style>
  <w:style w:type="paragraph" w:customStyle="1" w:styleId="Default">
    <w:name w:val="Default"/>
    <w:rsid w:val="00B73E4F"/>
    <w:pPr>
      <w:autoSpaceDE w:val="0"/>
      <w:autoSpaceDN w:val="0"/>
      <w:adjustRightInd w:val="0"/>
    </w:pPr>
    <w:rPr>
      <w:color w:val="000000"/>
      <w:sz w:val="24"/>
      <w:szCs w:val="24"/>
    </w:rPr>
  </w:style>
  <w:style w:type="table" w:styleId="PlainTable4">
    <w:name w:val="Plain Table 4"/>
    <w:basedOn w:val="TableNormal"/>
    <w:uiPriority w:val="44"/>
    <w:rsid w:val="00C40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F4B74"/>
    <w:rPr>
      <w:color w:val="605E5C"/>
      <w:shd w:val="clear" w:color="auto" w:fill="E1DFDD"/>
    </w:rPr>
  </w:style>
  <w:style w:type="paragraph" w:styleId="HTMLPreformatted">
    <w:name w:val="HTML Preformatted"/>
    <w:basedOn w:val="Normal"/>
    <w:link w:val="HTMLPreformattedChar"/>
    <w:uiPriority w:val="99"/>
    <w:semiHidden/>
    <w:unhideWhenUsed/>
    <w:rsid w:val="0034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53EC"/>
    <w:rPr>
      <w:rFonts w:ascii="Courier New" w:hAnsi="Courier New" w:cs="Courier New"/>
    </w:rPr>
  </w:style>
  <w:style w:type="character" w:styleId="HTMLCode">
    <w:name w:val="HTML Code"/>
    <w:basedOn w:val="DefaultParagraphFont"/>
    <w:uiPriority w:val="99"/>
    <w:semiHidden/>
    <w:unhideWhenUsed/>
    <w:rsid w:val="003453EC"/>
    <w:rPr>
      <w:rFonts w:ascii="Courier New" w:eastAsia="Times New Roman" w:hAnsi="Courier New" w:cs="Courier New"/>
      <w:sz w:val="20"/>
      <w:szCs w:val="20"/>
    </w:rPr>
  </w:style>
  <w:style w:type="character" w:styleId="Strong">
    <w:name w:val="Strong"/>
    <w:basedOn w:val="DefaultParagraphFont"/>
    <w:uiPriority w:val="22"/>
    <w:qFormat/>
    <w:rsid w:val="00393EC6"/>
    <w:rPr>
      <w:b/>
      <w:bCs/>
    </w:rPr>
  </w:style>
  <w:style w:type="paragraph" w:customStyle="1" w:styleId="graf">
    <w:name w:val="graf"/>
    <w:basedOn w:val="Normal"/>
    <w:rsid w:val="00FC3F56"/>
    <w:pPr>
      <w:spacing w:before="100" w:beforeAutospacing="1" w:after="100" w:afterAutospacing="1"/>
    </w:pPr>
  </w:style>
  <w:style w:type="character" w:styleId="CommentReference">
    <w:name w:val="annotation reference"/>
    <w:basedOn w:val="DefaultParagraphFont"/>
    <w:semiHidden/>
    <w:unhideWhenUsed/>
    <w:rsid w:val="00305301"/>
    <w:rPr>
      <w:sz w:val="16"/>
      <w:szCs w:val="16"/>
    </w:rPr>
  </w:style>
  <w:style w:type="paragraph" w:styleId="CommentText">
    <w:name w:val="annotation text"/>
    <w:basedOn w:val="Normal"/>
    <w:link w:val="CommentTextChar"/>
    <w:semiHidden/>
    <w:unhideWhenUsed/>
    <w:rsid w:val="00305301"/>
    <w:rPr>
      <w:sz w:val="20"/>
      <w:szCs w:val="20"/>
    </w:rPr>
  </w:style>
  <w:style w:type="character" w:customStyle="1" w:styleId="CommentTextChar">
    <w:name w:val="Comment Text Char"/>
    <w:basedOn w:val="DefaultParagraphFont"/>
    <w:link w:val="CommentText"/>
    <w:semiHidden/>
    <w:rsid w:val="00305301"/>
  </w:style>
  <w:style w:type="paragraph" w:styleId="CommentSubject">
    <w:name w:val="annotation subject"/>
    <w:basedOn w:val="CommentText"/>
    <w:next w:val="CommentText"/>
    <w:link w:val="CommentSubjectChar"/>
    <w:semiHidden/>
    <w:unhideWhenUsed/>
    <w:rsid w:val="00305301"/>
    <w:rPr>
      <w:b/>
      <w:bCs/>
    </w:rPr>
  </w:style>
  <w:style w:type="character" w:customStyle="1" w:styleId="CommentSubjectChar">
    <w:name w:val="Comment Subject Char"/>
    <w:basedOn w:val="CommentTextChar"/>
    <w:link w:val="CommentSubject"/>
    <w:semiHidden/>
    <w:rsid w:val="00305301"/>
    <w:rPr>
      <w:b/>
      <w:bCs/>
    </w:rPr>
  </w:style>
  <w:style w:type="paragraph" w:styleId="Caption">
    <w:name w:val="caption"/>
    <w:basedOn w:val="Normal"/>
    <w:next w:val="Normal"/>
    <w:unhideWhenUsed/>
    <w:qFormat/>
    <w:rsid w:val="0040183F"/>
    <w:pPr>
      <w:spacing w:after="200"/>
    </w:pPr>
    <w:rPr>
      <w:i/>
      <w:iCs/>
      <w:color w:val="1F497D" w:themeColor="text2"/>
      <w:sz w:val="18"/>
      <w:szCs w:val="18"/>
    </w:rPr>
  </w:style>
  <w:style w:type="paragraph" w:styleId="TableofFigures">
    <w:name w:val="table of figures"/>
    <w:basedOn w:val="Normal"/>
    <w:next w:val="Normal"/>
    <w:uiPriority w:val="99"/>
    <w:unhideWhenUsed/>
    <w:rsid w:val="00C01CA2"/>
  </w:style>
  <w:style w:type="character" w:customStyle="1" w:styleId="Heading3Char">
    <w:name w:val="Heading 3 Char"/>
    <w:basedOn w:val="DefaultParagraphFont"/>
    <w:link w:val="Heading3"/>
    <w:rsid w:val="00513D5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F16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793">
      <w:bodyDiv w:val="1"/>
      <w:marLeft w:val="0"/>
      <w:marRight w:val="0"/>
      <w:marTop w:val="0"/>
      <w:marBottom w:val="0"/>
      <w:divBdr>
        <w:top w:val="none" w:sz="0" w:space="0" w:color="auto"/>
        <w:left w:val="none" w:sz="0" w:space="0" w:color="auto"/>
        <w:bottom w:val="none" w:sz="0" w:space="0" w:color="auto"/>
        <w:right w:val="none" w:sz="0" w:space="0" w:color="auto"/>
      </w:divBdr>
    </w:div>
    <w:div w:id="23217667">
      <w:bodyDiv w:val="1"/>
      <w:marLeft w:val="0"/>
      <w:marRight w:val="0"/>
      <w:marTop w:val="0"/>
      <w:marBottom w:val="0"/>
      <w:divBdr>
        <w:top w:val="none" w:sz="0" w:space="0" w:color="auto"/>
        <w:left w:val="none" w:sz="0" w:space="0" w:color="auto"/>
        <w:bottom w:val="none" w:sz="0" w:space="0" w:color="auto"/>
        <w:right w:val="none" w:sz="0" w:space="0" w:color="auto"/>
      </w:divBdr>
    </w:div>
    <w:div w:id="36928855">
      <w:bodyDiv w:val="1"/>
      <w:marLeft w:val="0"/>
      <w:marRight w:val="0"/>
      <w:marTop w:val="0"/>
      <w:marBottom w:val="0"/>
      <w:divBdr>
        <w:top w:val="none" w:sz="0" w:space="0" w:color="auto"/>
        <w:left w:val="none" w:sz="0" w:space="0" w:color="auto"/>
        <w:bottom w:val="none" w:sz="0" w:space="0" w:color="auto"/>
        <w:right w:val="none" w:sz="0" w:space="0" w:color="auto"/>
      </w:divBdr>
      <w:divsChild>
        <w:div w:id="774180904">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159880353">
          <w:marLeft w:val="0"/>
          <w:marRight w:val="0"/>
          <w:marTop w:val="0"/>
          <w:marBottom w:val="0"/>
          <w:divBdr>
            <w:top w:val="none" w:sz="0" w:space="0" w:color="auto"/>
            <w:left w:val="none" w:sz="0" w:space="0" w:color="auto"/>
            <w:bottom w:val="none" w:sz="0" w:space="0" w:color="auto"/>
            <w:right w:val="none" w:sz="0" w:space="0" w:color="auto"/>
          </w:divBdr>
        </w:div>
        <w:div w:id="1829054755">
          <w:marLeft w:val="0"/>
          <w:marRight w:val="0"/>
          <w:marTop w:val="0"/>
          <w:marBottom w:val="0"/>
          <w:divBdr>
            <w:top w:val="none" w:sz="0" w:space="0" w:color="auto"/>
            <w:left w:val="none" w:sz="0" w:space="0" w:color="auto"/>
            <w:bottom w:val="none" w:sz="0" w:space="0" w:color="auto"/>
            <w:right w:val="none" w:sz="0" w:space="0" w:color="auto"/>
          </w:divBdr>
        </w:div>
        <w:div w:id="1224176168">
          <w:marLeft w:val="0"/>
          <w:marRight w:val="0"/>
          <w:marTop w:val="0"/>
          <w:marBottom w:val="0"/>
          <w:divBdr>
            <w:top w:val="none" w:sz="0" w:space="0" w:color="auto"/>
            <w:left w:val="none" w:sz="0" w:space="0" w:color="auto"/>
            <w:bottom w:val="none" w:sz="0" w:space="0" w:color="auto"/>
            <w:right w:val="none" w:sz="0" w:space="0" w:color="auto"/>
          </w:divBdr>
        </w:div>
        <w:div w:id="438254781">
          <w:marLeft w:val="0"/>
          <w:marRight w:val="0"/>
          <w:marTop w:val="0"/>
          <w:marBottom w:val="0"/>
          <w:divBdr>
            <w:top w:val="none" w:sz="0" w:space="0" w:color="auto"/>
            <w:left w:val="none" w:sz="0" w:space="0" w:color="auto"/>
            <w:bottom w:val="none" w:sz="0" w:space="0" w:color="auto"/>
            <w:right w:val="none" w:sz="0" w:space="0" w:color="auto"/>
          </w:divBdr>
        </w:div>
        <w:div w:id="1226333879">
          <w:marLeft w:val="0"/>
          <w:marRight w:val="0"/>
          <w:marTop w:val="0"/>
          <w:marBottom w:val="0"/>
          <w:divBdr>
            <w:top w:val="none" w:sz="0" w:space="0" w:color="auto"/>
            <w:left w:val="none" w:sz="0" w:space="0" w:color="auto"/>
            <w:bottom w:val="none" w:sz="0" w:space="0" w:color="auto"/>
            <w:right w:val="none" w:sz="0" w:space="0" w:color="auto"/>
          </w:divBdr>
        </w:div>
        <w:div w:id="964046633">
          <w:marLeft w:val="0"/>
          <w:marRight w:val="0"/>
          <w:marTop w:val="0"/>
          <w:marBottom w:val="0"/>
          <w:divBdr>
            <w:top w:val="none" w:sz="0" w:space="0" w:color="auto"/>
            <w:left w:val="none" w:sz="0" w:space="0" w:color="auto"/>
            <w:bottom w:val="none" w:sz="0" w:space="0" w:color="auto"/>
            <w:right w:val="none" w:sz="0" w:space="0" w:color="auto"/>
          </w:divBdr>
        </w:div>
        <w:div w:id="991102278">
          <w:marLeft w:val="0"/>
          <w:marRight w:val="0"/>
          <w:marTop w:val="0"/>
          <w:marBottom w:val="0"/>
          <w:divBdr>
            <w:top w:val="none" w:sz="0" w:space="0" w:color="auto"/>
            <w:left w:val="none" w:sz="0" w:space="0" w:color="auto"/>
            <w:bottom w:val="none" w:sz="0" w:space="0" w:color="auto"/>
            <w:right w:val="none" w:sz="0" w:space="0" w:color="auto"/>
          </w:divBdr>
        </w:div>
        <w:div w:id="1448618685">
          <w:marLeft w:val="0"/>
          <w:marRight w:val="0"/>
          <w:marTop w:val="0"/>
          <w:marBottom w:val="0"/>
          <w:divBdr>
            <w:top w:val="none" w:sz="0" w:space="0" w:color="auto"/>
            <w:left w:val="none" w:sz="0" w:space="0" w:color="auto"/>
            <w:bottom w:val="none" w:sz="0" w:space="0" w:color="auto"/>
            <w:right w:val="none" w:sz="0" w:space="0" w:color="auto"/>
          </w:divBdr>
        </w:div>
        <w:div w:id="396246166">
          <w:marLeft w:val="0"/>
          <w:marRight w:val="0"/>
          <w:marTop w:val="0"/>
          <w:marBottom w:val="0"/>
          <w:divBdr>
            <w:top w:val="none" w:sz="0" w:space="0" w:color="auto"/>
            <w:left w:val="none" w:sz="0" w:space="0" w:color="auto"/>
            <w:bottom w:val="none" w:sz="0" w:space="0" w:color="auto"/>
            <w:right w:val="none" w:sz="0" w:space="0" w:color="auto"/>
          </w:divBdr>
        </w:div>
        <w:div w:id="1505172780">
          <w:marLeft w:val="0"/>
          <w:marRight w:val="0"/>
          <w:marTop w:val="0"/>
          <w:marBottom w:val="0"/>
          <w:divBdr>
            <w:top w:val="none" w:sz="0" w:space="0" w:color="auto"/>
            <w:left w:val="none" w:sz="0" w:space="0" w:color="auto"/>
            <w:bottom w:val="none" w:sz="0" w:space="0" w:color="auto"/>
            <w:right w:val="none" w:sz="0" w:space="0" w:color="auto"/>
          </w:divBdr>
        </w:div>
        <w:div w:id="829752923">
          <w:marLeft w:val="0"/>
          <w:marRight w:val="0"/>
          <w:marTop w:val="0"/>
          <w:marBottom w:val="0"/>
          <w:divBdr>
            <w:top w:val="none" w:sz="0" w:space="0" w:color="auto"/>
            <w:left w:val="none" w:sz="0" w:space="0" w:color="auto"/>
            <w:bottom w:val="none" w:sz="0" w:space="0" w:color="auto"/>
            <w:right w:val="none" w:sz="0" w:space="0" w:color="auto"/>
          </w:divBdr>
        </w:div>
        <w:div w:id="1493453416">
          <w:marLeft w:val="0"/>
          <w:marRight w:val="0"/>
          <w:marTop w:val="0"/>
          <w:marBottom w:val="0"/>
          <w:divBdr>
            <w:top w:val="none" w:sz="0" w:space="0" w:color="auto"/>
            <w:left w:val="none" w:sz="0" w:space="0" w:color="auto"/>
            <w:bottom w:val="none" w:sz="0" w:space="0" w:color="auto"/>
            <w:right w:val="none" w:sz="0" w:space="0" w:color="auto"/>
          </w:divBdr>
        </w:div>
        <w:div w:id="304941312">
          <w:marLeft w:val="0"/>
          <w:marRight w:val="0"/>
          <w:marTop w:val="0"/>
          <w:marBottom w:val="0"/>
          <w:divBdr>
            <w:top w:val="none" w:sz="0" w:space="0" w:color="auto"/>
            <w:left w:val="none" w:sz="0" w:space="0" w:color="auto"/>
            <w:bottom w:val="none" w:sz="0" w:space="0" w:color="auto"/>
            <w:right w:val="none" w:sz="0" w:space="0" w:color="auto"/>
          </w:divBdr>
        </w:div>
        <w:div w:id="1137377885">
          <w:marLeft w:val="0"/>
          <w:marRight w:val="0"/>
          <w:marTop w:val="0"/>
          <w:marBottom w:val="0"/>
          <w:divBdr>
            <w:top w:val="none" w:sz="0" w:space="0" w:color="auto"/>
            <w:left w:val="none" w:sz="0" w:space="0" w:color="auto"/>
            <w:bottom w:val="none" w:sz="0" w:space="0" w:color="auto"/>
            <w:right w:val="none" w:sz="0" w:space="0" w:color="auto"/>
          </w:divBdr>
        </w:div>
        <w:div w:id="1118063590">
          <w:marLeft w:val="0"/>
          <w:marRight w:val="0"/>
          <w:marTop w:val="0"/>
          <w:marBottom w:val="0"/>
          <w:divBdr>
            <w:top w:val="none" w:sz="0" w:space="0" w:color="auto"/>
            <w:left w:val="none" w:sz="0" w:space="0" w:color="auto"/>
            <w:bottom w:val="none" w:sz="0" w:space="0" w:color="auto"/>
            <w:right w:val="none" w:sz="0" w:space="0" w:color="auto"/>
          </w:divBdr>
        </w:div>
        <w:div w:id="1311441693">
          <w:marLeft w:val="0"/>
          <w:marRight w:val="0"/>
          <w:marTop w:val="0"/>
          <w:marBottom w:val="0"/>
          <w:divBdr>
            <w:top w:val="none" w:sz="0" w:space="0" w:color="auto"/>
            <w:left w:val="none" w:sz="0" w:space="0" w:color="auto"/>
            <w:bottom w:val="none" w:sz="0" w:space="0" w:color="auto"/>
            <w:right w:val="none" w:sz="0" w:space="0" w:color="auto"/>
          </w:divBdr>
        </w:div>
        <w:div w:id="1861162319">
          <w:marLeft w:val="0"/>
          <w:marRight w:val="0"/>
          <w:marTop w:val="0"/>
          <w:marBottom w:val="0"/>
          <w:divBdr>
            <w:top w:val="none" w:sz="0" w:space="0" w:color="auto"/>
            <w:left w:val="none" w:sz="0" w:space="0" w:color="auto"/>
            <w:bottom w:val="none" w:sz="0" w:space="0" w:color="auto"/>
            <w:right w:val="none" w:sz="0" w:space="0" w:color="auto"/>
          </w:divBdr>
        </w:div>
        <w:div w:id="69817034">
          <w:marLeft w:val="0"/>
          <w:marRight w:val="0"/>
          <w:marTop w:val="0"/>
          <w:marBottom w:val="0"/>
          <w:divBdr>
            <w:top w:val="none" w:sz="0" w:space="0" w:color="auto"/>
            <w:left w:val="none" w:sz="0" w:space="0" w:color="auto"/>
            <w:bottom w:val="none" w:sz="0" w:space="0" w:color="auto"/>
            <w:right w:val="none" w:sz="0" w:space="0" w:color="auto"/>
          </w:divBdr>
        </w:div>
        <w:div w:id="755442581">
          <w:marLeft w:val="0"/>
          <w:marRight w:val="0"/>
          <w:marTop w:val="0"/>
          <w:marBottom w:val="0"/>
          <w:divBdr>
            <w:top w:val="none" w:sz="0" w:space="0" w:color="auto"/>
            <w:left w:val="none" w:sz="0" w:space="0" w:color="auto"/>
            <w:bottom w:val="none" w:sz="0" w:space="0" w:color="auto"/>
            <w:right w:val="none" w:sz="0" w:space="0" w:color="auto"/>
          </w:divBdr>
        </w:div>
        <w:div w:id="626276130">
          <w:marLeft w:val="0"/>
          <w:marRight w:val="0"/>
          <w:marTop w:val="0"/>
          <w:marBottom w:val="0"/>
          <w:divBdr>
            <w:top w:val="none" w:sz="0" w:space="0" w:color="auto"/>
            <w:left w:val="none" w:sz="0" w:space="0" w:color="auto"/>
            <w:bottom w:val="none" w:sz="0" w:space="0" w:color="auto"/>
            <w:right w:val="none" w:sz="0" w:space="0" w:color="auto"/>
          </w:divBdr>
        </w:div>
        <w:div w:id="588319147">
          <w:marLeft w:val="0"/>
          <w:marRight w:val="0"/>
          <w:marTop w:val="0"/>
          <w:marBottom w:val="0"/>
          <w:divBdr>
            <w:top w:val="none" w:sz="0" w:space="0" w:color="auto"/>
            <w:left w:val="none" w:sz="0" w:space="0" w:color="auto"/>
            <w:bottom w:val="none" w:sz="0" w:space="0" w:color="auto"/>
            <w:right w:val="none" w:sz="0" w:space="0" w:color="auto"/>
          </w:divBdr>
        </w:div>
        <w:div w:id="789462">
          <w:marLeft w:val="0"/>
          <w:marRight w:val="0"/>
          <w:marTop w:val="0"/>
          <w:marBottom w:val="0"/>
          <w:divBdr>
            <w:top w:val="none" w:sz="0" w:space="0" w:color="auto"/>
            <w:left w:val="none" w:sz="0" w:space="0" w:color="auto"/>
            <w:bottom w:val="none" w:sz="0" w:space="0" w:color="auto"/>
            <w:right w:val="none" w:sz="0" w:space="0" w:color="auto"/>
          </w:divBdr>
        </w:div>
        <w:div w:id="384568001">
          <w:marLeft w:val="0"/>
          <w:marRight w:val="0"/>
          <w:marTop w:val="0"/>
          <w:marBottom w:val="0"/>
          <w:divBdr>
            <w:top w:val="none" w:sz="0" w:space="0" w:color="auto"/>
            <w:left w:val="none" w:sz="0" w:space="0" w:color="auto"/>
            <w:bottom w:val="none" w:sz="0" w:space="0" w:color="auto"/>
            <w:right w:val="none" w:sz="0" w:space="0" w:color="auto"/>
          </w:divBdr>
        </w:div>
        <w:div w:id="536695980">
          <w:marLeft w:val="0"/>
          <w:marRight w:val="0"/>
          <w:marTop w:val="0"/>
          <w:marBottom w:val="0"/>
          <w:divBdr>
            <w:top w:val="none" w:sz="0" w:space="0" w:color="auto"/>
            <w:left w:val="none" w:sz="0" w:space="0" w:color="auto"/>
            <w:bottom w:val="none" w:sz="0" w:space="0" w:color="auto"/>
            <w:right w:val="none" w:sz="0" w:space="0" w:color="auto"/>
          </w:divBdr>
        </w:div>
        <w:div w:id="1862887801">
          <w:marLeft w:val="0"/>
          <w:marRight w:val="0"/>
          <w:marTop w:val="0"/>
          <w:marBottom w:val="0"/>
          <w:divBdr>
            <w:top w:val="none" w:sz="0" w:space="0" w:color="auto"/>
            <w:left w:val="none" w:sz="0" w:space="0" w:color="auto"/>
            <w:bottom w:val="none" w:sz="0" w:space="0" w:color="auto"/>
            <w:right w:val="none" w:sz="0" w:space="0" w:color="auto"/>
          </w:divBdr>
        </w:div>
        <w:div w:id="1696223739">
          <w:marLeft w:val="0"/>
          <w:marRight w:val="0"/>
          <w:marTop w:val="0"/>
          <w:marBottom w:val="0"/>
          <w:divBdr>
            <w:top w:val="none" w:sz="0" w:space="0" w:color="auto"/>
            <w:left w:val="none" w:sz="0" w:space="0" w:color="auto"/>
            <w:bottom w:val="none" w:sz="0" w:space="0" w:color="auto"/>
            <w:right w:val="none" w:sz="0" w:space="0" w:color="auto"/>
          </w:divBdr>
        </w:div>
        <w:div w:id="890464917">
          <w:marLeft w:val="0"/>
          <w:marRight w:val="0"/>
          <w:marTop w:val="0"/>
          <w:marBottom w:val="0"/>
          <w:divBdr>
            <w:top w:val="none" w:sz="0" w:space="0" w:color="auto"/>
            <w:left w:val="none" w:sz="0" w:space="0" w:color="auto"/>
            <w:bottom w:val="none" w:sz="0" w:space="0" w:color="auto"/>
            <w:right w:val="none" w:sz="0" w:space="0" w:color="auto"/>
          </w:divBdr>
        </w:div>
        <w:div w:id="2084793556">
          <w:marLeft w:val="0"/>
          <w:marRight w:val="0"/>
          <w:marTop w:val="0"/>
          <w:marBottom w:val="0"/>
          <w:divBdr>
            <w:top w:val="none" w:sz="0" w:space="0" w:color="auto"/>
            <w:left w:val="none" w:sz="0" w:space="0" w:color="auto"/>
            <w:bottom w:val="none" w:sz="0" w:space="0" w:color="auto"/>
            <w:right w:val="none" w:sz="0" w:space="0" w:color="auto"/>
          </w:divBdr>
        </w:div>
        <w:div w:id="496582317">
          <w:marLeft w:val="0"/>
          <w:marRight w:val="0"/>
          <w:marTop w:val="0"/>
          <w:marBottom w:val="0"/>
          <w:divBdr>
            <w:top w:val="none" w:sz="0" w:space="0" w:color="auto"/>
            <w:left w:val="none" w:sz="0" w:space="0" w:color="auto"/>
            <w:bottom w:val="none" w:sz="0" w:space="0" w:color="auto"/>
            <w:right w:val="none" w:sz="0" w:space="0" w:color="auto"/>
          </w:divBdr>
        </w:div>
        <w:div w:id="2056612015">
          <w:marLeft w:val="0"/>
          <w:marRight w:val="0"/>
          <w:marTop w:val="0"/>
          <w:marBottom w:val="0"/>
          <w:divBdr>
            <w:top w:val="none" w:sz="0" w:space="0" w:color="auto"/>
            <w:left w:val="none" w:sz="0" w:space="0" w:color="auto"/>
            <w:bottom w:val="none" w:sz="0" w:space="0" w:color="auto"/>
            <w:right w:val="none" w:sz="0" w:space="0" w:color="auto"/>
          </w:divBdr>
        </w:div>
        <w:div w:id="806775323">
          <w:marLeft w:val="0"/>
          <w:marRight w:val="0"/>
          <w:marTop w:val="0"/>
          <w:marBottom w:val="0"/>
          <w:divBdr>
            <w:top w:val="none" w:sz="0" w:space="0" w:color="auto"/>
            <w:left w:val="none" w:sz="0" w:space="0" w:color="auto"/>
            <w:bottom w:val="none" w:sz="0" w:space="0" w:color="auto"/>
            <w:right w:val="none" w:sz="0" w:space="0" w:color="auto"/>
          </w:divBdr>
        </w:div>
        <w:div w:id="747650347">
          <w:marLeft w:val="0"/>
          <w:marRight w:val="0"/>
          <w:marTop w:val="0"/>
          <w:marBottom w:val="0"/>
          <w:divBdr>
            <w:top w:val="none" w:sz="0" w:space="0" w:color="auto"/>
            <w:left w:val="none" w:sz="0" w:space="0" w:color="auto"/>
            <w:bottom w:val="none" w:sz="0" w:space="0" w:color="auto"/>
            <w:right w:val="none" w:sz="0" w:space="0" w:color="auto"/>
          </w:divBdr>
        </w:div>
        <w:div w:id="622616731">
          <w:marLeft w:val="0"/>
          <w:marRight w:val="0"/>
          <w:marTop w:val="0"/>
          <w:marBottom w:val="0"/>
          <w:divBdr>
            <w:top w:val="none" w:sz="0" w:space="0" w:color="auto"/>
            <w:left w:val="none" w:sz="0" w:space="0" w:color="auto"/>
            <w:bottom w:val="none" w:sz="0" w:space="0" w:color="auto"/>
            <w:right w:val="none" w:sz="0" w:space="0" w:color="auto"/>
          </w:divBdr>
        </w:div>
        <w:div w:id="918441343">
          <w:marLeft w:val="0"/>
          <w:marRight w:val="0"/>
          <w:marTop w:val="0"/>
          <w:marBottom w:val="0"/>
          <w:divBdr>
            <w:top w:val="none" w:sz="0" w:space="0" w:color="auto"/>
            <w:left w:val="none" w:sz="0" w:space="0" w:color="auto"/>
            <w:bottom w:val="none" w:sz="0" w:space="0" w:color="auto"/>
            <w:right w:val="none" w:sz="0" w:space="0" w:color="auto"/>
          </w:divBdr>
        </w:div>
        <w:div w:id="393623218">
          <w:marLeft w:val="0"/>
          <w:marRight w:val="0"/>
          <w:marTop w:val="0"/>
          <w:marBottom w:val="0"/>
          <w:divBdr>
            <w:top w:val="none" w:sz="0" w:space="0" w:color="auto"/>
            <w:left w:val="none" w:sz="0" w:space="0" w:color="auto"/>
            <w:bottom w:val="none" w:sz="0" w:space="0" w:color="auto"/>
            <w:right w:val="none" w:sz="0" w:space="0" w:color="auto"/>
          </w:divBdr>
        </w:div>
        <w:div w:id="1395857681">
          <w:marLeft w:val="0"/>
          <w:marRight w:val="0"/>
          <w:marTop w:val="0"/>
          <w:marBottom w:val="0"/>
          <w:divBdr>
            <w:top w:val="none" w:sz="0" w:space="0" w:color="auto"/>
            <w:left w:val="none" w:sz="0" w:space="0" w:color="auto"/>
            <w:bottom w:val="none" w:sz="0" w:space="0" w:color="auto"/>
            <w:right w:val="none" w:sz="0" w:space="0" w:color="auto"/>
          </w:divBdr>
        </w:div>
        <w:div w:id="726757634">
          <w:marLeft w:val="0"/>
          <w:marRight w:val="0"/>
          <w:marTop w:val="0"/>
          <w:marBottom w:val="0"/>
          <w:divBdr>
            <w:top w:val="none" w:sz="0" w:space="0" w:color="auto"/>
            <w:left w:val="none" w:sz="0" w:space="0" w:color="auto"/>
            <w:bottom w:val="none" w:sz="0" w:space="0" w:color="auto"/>
            <w:right w:val="none" w:sz="0" w:space="0" w:color="auto"/>
          </w:divBdr>
        </w:div>
        <w:div w:id="16275173">
          <w:marLeft w:val="0"/>
          <w:marRight w:val="0"/>
          <w:marTop w:val="0"/>
          <w:marBottom w:val="0"/>
          <w:divBdr>
            <w:top w:val="none" w:sz="0" w:space="0" w:color="auto"/>
            <w:left w:val="none" w:sz="0" w:space="0" w:color="auto"/>
            <w:bottom w:val="none" w:sz="0" w:space="0" w:color="auto"/>
            <w:right w:val="none" w:sz="0" w:space="0" w:color="auto"/>
          </w:divBdr>
        </w:div>
        <w:div w:id="1019622357">
          <w:marLeft w:val="0"/>
          <w:marRight w:val="0"/>
          <w:marTop w:val="0"/>
          <w:marBottom w:val="0"/>
          <w:divBdr>
            <w:top w:val="none" w:sz="0" w:space="0" w:color="auto"/>
            <w:left w:val="none" w:sz="0" w:space="0" w:color="auto"/>
            <w:bottom w:val="none" w:sz="0" w:space="0" w:color="auto"/>
            <w:right w:val="none" w:sz="0" w:space="0" w:color="auto"/>
          </w:divBdr>
        </w:div>
        <w:div w:id="21245713">
          <w:marLeft w:val="0"/>
          <w:marRight w:val="0"/>
          <w:marTop w:val="0"/>
          <w:marBottom w:val="0"/>
          <w:divBdr>
            <w:top w:val="none" w:sz="0" w:space="0" w:color="auto"/>
            <w:left w:val="none" w:sz="0" w:space="0" w:color="auto"/>
            <w:bottom w:val="none" w:sz="0" w:space="0" w:color="auto"/>
            <w:right w:val="none" w:sz="0" w:space="0" w:color="auto"/>
          </w:divBdr>
        </w:div>
        <w:div w:id="866334857">
          <w:marLeft w:val="0"/>
          <w:marRight w:val="0"/>
          <w:marTop w:val="0"/>
          <w:marBottom w:val="0"/>
          <w:divBdr>
            <w:top w:val="none" w:sz="0" w:space="0" w:color="auto"/>
            <w:left w:val="none" w:sz="0" w:space="0" w:color="auto"/>
            <w:bottom w:val="none" w:sz="0" w:space="0" w:color="auto"/>
            <w:right w:val="none" w:sz="0" w:space="0" w:color="auto"/>
          </w:divBdr>
        </w:div>
        <w:div w:id="2095978273">
          <w:marLeft w:val="0"/>
          <w:marRight w:val="0"/>
          <w:marTop w:val="0"/>
          <w:marBottom w:val="0"/>
          <w:divBdr>
            <w:top w:val="none" w:sz="0" w:space="0" w:color="auto"/>
            <w:left w:val="none" w:sz="0" w:space="0" w:color="auto"/>
            <w:bottom w:val="none" w:sz="0" w:space="0" w:color="auto"/>
            <w:right w:val="none" w:sz="0" w:space="0" w:color="auto"/>
          </w:divBdr>
        </w:div>
        <w:div w:id="1588346873">
          <w:marLeft w:val="0"/>
          <w:marRight w:val="0"/>
          <w:marTop w:val="0"/>
          <w:marBottom w:val="0"/>
          <w:divBdr>
            <w:top w:val="none" w:sz="0" w:space="0" w:color="auto"/>
            <w:left w:val="none" w:sz="0" w:space="0" w:color="auto"/>
            <w:bottom w:val="none" w:sz="0" w:space="0" w:color="auto"/>
            <w:right w:val="none" w:sz="0" w:space="0" w:color="auto"/>
          </w:divBdr>
        </w:div>
        <w:div w:id="1323851061">
          <w:marLeft w:val="0"/>
          <w:marRight w:val="0"/>
          <w:marTop w:val="0"/>
          <w:marBottom w:val="0"/>
          <w:divBdr>
            <w:top w:val="none" w:sz="0" w:space="0" w:color="auto"/>
            <w:left w:val="none" w:sz="0" w:space="0" w:color="auto"/>
            <w:bottom w:val="none" w:sz="0" w:space="0" w:color="auto"/>
            <w:right w:val="none" w:sz="0" w:space="0" w:color="auto"/>
          </w:divBdr>
        </w:div>
        <w:div w:id="1764062983">
          <w:marLeft w:val="0"/>
          <w:marRight w:val="0"/>
          <w:marTop w:val="0"/>
          <w:marBottom w:val="0"/>
          <w:divBdr>
            <w:top w:val="none" w:sz="0" w:space="0" w:color="auto"/>
            <w:left w:val="none" w:sz="0" w:space="0" w:color="auto"/>
            <w:bottom w:val="none" w:sz="0" w:space="0" w:color="auto"/>
            <w:right w:val="none" w:sz="0" w:space="0" w:color="auto"/>
          </w:divBdr>
        </w:div>
      </w:divsChild>
    </w:div>
    <w:div w:id="212891151">
      <w:bodyDiv w:val="1"/>
      <w:marLeft w:val="0"/>
      <w:marRight w:val="0"/>
      <w:marTop w:val="0"/>
      <w:marBottom w:val="0"/>
      <w:divBdr>
        <w:top w:val="none" w:sz="0" w:space="0" w:color="auto"/>
        <w:left w:val="none" w:sz="0" w:space="0" w:color="auto"/>
        <w:bottom w:val="none" w:sz="0" w:space="0" w:color="auto"/>
        <w:right w:val="none" w:sz="0" w:space="0" w:color="auto"/>
      </w:divBdr>
    </w:div>
    <w:div w:id="269245440">
      <w:bodyDiv w:val="1"/>
      <w:marLeft w:val="0"/>
      <w:marRight w:val="0"/>
      <w:marTop w:val="0"/>
      <w:marBottom w:val="0"/>
      <w:divBdr>
        <w:top w:val="none" w:sz="0" w:space="0" w:color="auto"/>
        <w:left w:val="none" w:sz="0" w:space="0" w:color="auto"/>
        <w:bottom w:val="none" w:sz="0" w:space="0" w:color="auto"/>
        <w:right w:val="none" w:sz="0" w:space="0" w:color="auto"/>
      </w:divBdr>
    </w:div>
    <w:div w:id="429199631">
      <w:bodyDiv w:val="1"/>
      <w:marLeft w:val="0"/>
      <w:marRight w:val="0"/>
      <w:marTop w:val="0"/>
      <w:marBottom w:val="0"/>
      <w:divBdr>
        <w:top w:val="none" w:sz="0" w:space="0" w:color="auto"/>
        <w:left w:val="none" w:sz="0" w:space="0" w:color="auto"/>
        <w:bottom w:val="none" w:sz="0" w:space="0" w:color="auto"/>
        <w:right w:val="none" w:sz="0" w:space="0" w:color="auto"/>
      </w:divBdr>
    </w:div>
    <w:div w:id="476069370">
      <w:bodyDiv w:val="1"/>
      <w:marLeft w:val="0"/>
      <w:marRight w:val="0"/>
      <w:marTop w:val="0"/>
      <w:marBottom w:val="0"/>
      <w:divBdr>
        <w:top w:val="none" w:sz="0" w:space="0" w:color="auto"/>
        <w:left w:val="none" w:sz="0" w:space="0" w:color="auto"/>
        <w:bottom w:val="none" w:sz="0" w:space="0" w:color="auto"/>
        <w:right w:val="none" w:sz="0" w:space="0" w:color="auto"/>
      </w:divBdr>
      <w:divsChild>
        <w:div w:id="481896188">
          <w:marLeft w:val="0"/>
          <w:marRight w:val="0"/>
          <w:marTop w:val="0"/>
          <w:marBottom w:val="0"/>
          <w:divBdr>
            <w:top w:val="none" w:sz="0" w:space="0" w:color="auto"/>
            <w:left w:val="none" w:sz="0" w:space="0" w:color="auto"/>
            <w:bottom w:val="none" w:sz="0" w:space="0" w:color="auto"/>
            <w:right w:val="none" w:sz="0" w:space="0" w:color="auto"/>
          </w:divBdr>
        </w:div>
        <w:div w:id="476339090">
          <w:marLeft w:val="0"/>
          <w:marRight w:val="0"/>
          <w:marTop w:val="0"/>
          <w:marBottom w:val="0"/>
          <w:divBdr>
            <w:top w:val="none" w:sz="0" w:space="0" w:color="auto"/>
            <w:left w:val="none" w:sz="0" w:space="0" w:color="auto"/>
            <w:bottom w:val="none" w:sz="0" w:space="0" w:color="auto"/>
            <w:right w:val="none" w:sz="0" w:space="0" w:color="auto"/>
          </w:divBdr>
        </w:div>
        <w:div w:id="220798118">
          <w:marLeft w:val="0"/>
          <w:marRight w:val="0"/>
          <w:marTop w:val="0"/>
          <w:marBottom w:val="0"/>
          <w:divBdr>
            <w:top w:val="none" w:sz="0" w:space="0" w:color="auto"/>
            <w:left w:val="none" w:sz="0" w:space="0" w:color="auto"/>
            <w:bottom w:val="none" w:sz="0" w:space="0" w:color="auto"/>
            <w:right w:val="none" w:sz="0" w:space="0" w:color="auto"/>
          </w:divBdr>
        </w:div>
        <w:div w:id="244608360">
          <w:marLeft w:val="0"/>
          <w:marRight w:val="0"/>
          <w:marTop w:val="0"/>
          <w:marBottom w:val="0"/>
          <w:divBdr>
            <w:top w:val="none" w:sz="0" w:space="0" w:color="auto"/>
            <w:left w:val="none" w:sz="0" w:space="0" w:color="auto"/>
            <w:bottom w:val="none" w:sz="0" w:space="0" w:color="auto"/>
            <w:right w:val="none" w:sz="0" w:space="0" w:color="auto"/>
          </w:divBdr>
        </w:div>
        <w:div w:id="1766151351">
          <w:marLeft w:val="0"/>
          <w:marRight w:val="0"/>
          <w:marTop w:val="0"/>
          <w:marBottom w:val="0"/>
          <w:divBdr>
            <w:top w:val="none" w:sz="0" w:space="0" w:color="auto"/>
            <w:left w:val="none" w:sz="0" w:space="0" w:color="auto"/>
            <w:bottom w:val="none" w:sz="0" w:space="0" w:color="auto"/>
            <w:right w:val="none" w:sz="0" w:space="0" w:color="auto"/>
          </w:divBdr>
        </w:div>
        <w:div w:id="616105315">
          <w:marLeft w:val="0"/>
          <w:marRight w:val="0"/>
          <w:marTop w:val="0"/>
          <w:marBottom w:val="0"/>
          <w:divBdr>
            <w:top w:val="none" w:sz="0" w:space="0" w:color="auto"/>
            <w:left w:val="none" w:sz="0" w:space="0" w:color="auto"/>
            <w:bottom w:val="none" w:sz="0" w:space="0" w:color="auto"/>
            <w:right w:val="none" w:sz="0" w:space="0" w:color="auto"/>
          </w:divBdr>
        </w:div>
        <w:div w:id="775176851">
          <w:marLeft w:val="0"/>
          <w:marRight w:val="0"/>
          <w:marTop w:val="0"/>
          <w:marBottom w:val="0"/>
          <w:divBdr>
            <w:top w:val="none" w:sz="0" w:space="0" w:color="auto"/>
            <w:left w:val="none" w:sz="0" w:space="0" w:color="auto"/>
            <w:bottom w:val="none" w:sz="0" w:space="0" w:color="auto"/>
            <w:right w:val="none" w:sz="0" w:space="0" w:color="auto"/>
          </w:divBdr>
        </w:div>
      </w:divsChild>
    </w:div>
    <w:div w:id="642808746">
      <w:bodyDiv w:val="1"/>
      <w:marLeft w:val="0"/>
      <w:marRight w:val="0"/>
      <w:marTop w:val="0"/>
      <w:marBottom w:val="0"/>
      <w:divBdr>
        <w:top w:val="none" w:sz="0" w:space="0" w:color="auto"/>
        <w:left w:val="none" w:sz="0" w:space="0" w:color="auto"/>
        <w:bottom w:val="none" w:sz="0" w:space="0" w:color="auto"/>
        <w:right w:val="none" w:sz="0" w:space="0" w:color="auto"/>
      </w:divBdr>
    </w:div>
    <w:div w:id="736978755">
      <w:bodyDiv w:val="1"/>
      <w:marLeft w:val="0"/>
      <w:marRight w:val="0"/>
      <w:marTop w:val="0"/>
      <w:marBottom w:val="0"/>
      <w:divBdr>
        <w:top w:val="none" w:sz="0" w:space="0" w:color="auto"/>
        <w:left w:val="none" w:sz="0" w:space="0" w:color="auto"/>
        <w:bottom w:val="none" w:sz="0" w:space="0" w:color="auto"/>
        <w:right w:val="none" w:sz="0" w:space="0" w:color="auto"/>
      </w:divBdr>
    </w:div>
    <w:div w:id="836505091">
      <w:bodyDiv w:val="1"/>
      <w:marLeft w:val="0"/>
      <w:marRight w:val="0"/>
      <w:marTop w:val="0"/>
      <w:marBottom w:val="0"/>
      <w:divBdr>
        <w:top w:val="none" w:sz="0" w:space="0" w:color="auto"/>
        <w:left w:val="none" w:sz="0" w:space="0" w:color="auto"/>
        <w:bottom w:val="none" w:sz="0" w:space="0" w:color="auto"/>
        <w:right w:val="none" w:sz="0" w:space="0" w:color="auto"/>
      </w:divBdr>
      <w:divsChild>
        <w:div w:id="792677456">
          <w:marLeft w:val="0"/>
          <w:marRight w:val="0"/>
          <w:marTop w:val="0"/>
          <w:marBottom w:val="120"/>
          <w:divBdr>
            <w:top w:val="none" w:sz="0" w:space="0" w:color="auto"/>
            <w:left w:val="none" w:sz="0" w:space="0" w:color="auto"/>
            <w:bottom w:val="none" w:sz="0" w:space="0" w:color="auto"/>
            <w:right w:val="none" w:sz="0" w:space="0" w:color="auto"/>
          </w:divBdr>
          <w:divsChild>
            <w:div w:id="249899873">
              <w:marLeft w:val="0"/>
              <w:marRight w:val="0"/>
              <w:marTop w:val="0"/>
              <w:marBottom w:val="0"/>
              <w:divBdr>
                <w:top w:val="none" w:sz="0" w:space="0" w:color="auto"/>
                <w:left w:val="none" w:sz="0" w:space="0" w:color="auto"/>
                <w:bottom w:val="none" w:sz="0" w:space="0" w:color="auto"/>
                <w:right w:val="none" w:sz="0" w:space="0" w:color="auto"/>
              </w:divBdr>
              <w:divsChild>
                <w:div w:id="36198000">
                  <w:marLeft w:val="0"/>
                  <w:marRight w:val="0"/>
                  <w:marTop w:val="0"/>
                  <w:marBottom w:val="0"/>
                  <w:divBdr>
                    <w:top w:val="none" w:sz="0" w:space="0" w:color="auto"/>
                    <w:left w:val="none" w:sz="0" w:space="0" w:color="auto"/>
                    <w:bottom w:val="none" w:sz="0" w:space="0" w:color="auto"/>
                    <w:right w:val="none" w:sz="0" w:space="0" w:color="auto"/>
                  </w:divBdr>
                </w:div>
                <w:div w:id="558246609">
                  <w:marLeft w:val="0"/>
                  <w:marRight w:val="0"/>
                  <w:marTop w:val="0"/>
                  <w:marBottom w:val="0"/>
                  <w:divBdr>
                    <w:top w:val="none" w:sz="0" w:space="0" w:color="auto"/>
                    <w:left w:val="none" w:sz="0" w:space="0" w:color="auto"/>
                    <w:bottom w:val="none" w:sz="0" w:space="0" w:color="auto"/>
                    <w:right w:val="none" w:sz="0" w:space="0" w:color="auto"/>
                  </w:divBdr>
                </w:div>
                <w:div w:id="714961997">
                  <w:marLeft w:val="0"/>
                  <w:marRight w:val="0"/>
                  <w:marTop w:val="0"/>
                  <w:marBottom w:val="0"/>
                  <w:divBdr>
                    <w:top w:val="none" w:sz="0" w:space="0" w:color="auto"/>
                    <w:left w:val="none" w:sz="0" w:space="0" w:color="auto"/>
                    <w:bottom w:val="none" w:sz="0" w:space="0" w:color="auto"/>
                    <w:right w:val="none" w:sz="0" w:space="0" w:color="auto"/>
                  </w:divBdr>
                </w:div>
                <w:div w:id="1511525294">
                  <w:marLeft w:val="0"/>
                  <w:marRight w:val="0"/>
                  <w:marTop w:val="0"/>
                  <w:marBottom w:val="0"/>
                  <w:divBdr>
                    <w:top w:val="none" w:sz="0" w:space="0" w:color="auto"/>
                    <w:left w:val="none" w:sz="0" w:space="0" w:color="auto"/>
                    <w:bottom w:val="none" w:sz="0" w:space="0" w:color="auto"/>
                    <w:right w:val="none" w:sz="0" w:space="0" w:color="auto"/>
                  </w:divBdr>
                </w:div>
                <w:div w:id="555166722">
                  <w:marLeft w:val="0"/>
                  <w:marRight w:val="0"/>
                  <w:marTop w:val="0"/>
                  <w:marBottom w:val="0"/>
                  <w:divBdr>
                    <w:top w:val="none" w:sz="0" w:space="0" w:color="auto"/>
                    <w:left w:val="none" w:sz="0" w:space="0" w:color="auto"/>
                    <w:bottom w:val="none" w:sz="0" w:space="0" w:color="auto"/>
                    <w:right w:val="none" w:sz="0" w:space="0" w:color="auto"/>
                  </w:divBdr>
                </w:div>
                <w:div w:id="1305544235">
                  <w:marLeft w:val="0"/>
                  <w:marRight w:val="0"/>
                  <w:marTop w:val="0"/>
                  <w:marBottom w:val="0"/>
                  <w:divBdr>
                    <w:top w:val="none" w:sz="0" w:space="0" w:color="auto"/>
                    <w:left w:val="none" w:sz="0" w:space="0" w:color="auto"/>
                    <w:bottom w:val="none" w:sz="0" w:space="0" w:color="auto"/>
                    <w:right w:val="none" w:sz="0" w:space="0" w:color="auto"/>
                  </w:divBdr>
                </w:div>
                <w:div w:id="717432137">
                  <w:marLeft w:val="0"/>
                  <w:marRight w:val="0"/>
                  <w:marTop w:val="0"/>
                  <w:marBottom w:val="0"/>
                  <w:divBdr>
                    <w:top w:val="none" w:sz="0" w:space="0" w:color="auto"/>
                    <w:left w:val="none" w:sz="0" w:space="0" w:color="auto"/>
                    <w:bottom w:val="none" w:sz="0" w:space="0" w:color="auto"/>
                    <w:right w:val="none" w:sz="0" w:space="0" w:color="auto"/>
                  </w:divBdr>
                </w:div>
                <w:div w:id="1783719996">
                  <w:marLeft w:val="0"/>
                  <w:marRight w:val="0"/>
                  <w:marTop w:val="0"/>
                  <w:marBottom w:val="0"/>
                  <w:divBdr>
                    <w:top w:val="none" w:sz="0" w:space="0" w:color="auto"/>
                    <w:left w:val="none" w:sz="0" w:space="0" w:color="auto"/>
                    <w:bottom w:val="none" w:sz="0" w:space="0" w:color="auto"/>
                    <w:right w:val="none" w:sz="0" w:space="0" w:color="auto"/>
                  </w:divBdr>
                </w:div>
                <w:div w:id="2123647998">
                  <w:marLeft w:val="0"/>
                  <w:marRight w:val="0"/>
                  <w:marTop w:val="0"/>
                  <w:marBottom w:val="0"/>
                  <w:divBdr>
                    <w:top w:val="none" w:sz="0" w:space="0" w:color="auto"/>
                    <w:left w:val="none" w:sz="0" w:space="0" w:color="auto"/>
                    <w:bottom w:val="none" w:sz="0" w:space="0" w:color="auto"/>
                    <w:right w:val="none" w:sz="0" w:space="0" w:color="auto"/>
                  </w:divBdr>
                </w:div>
                <w:div w:id="2063822590">
                  <w:marLeft w:val="0"/>
                  <w:marRight w:val="0"/>
                  <w:marTop w:val="0"/>
                  <w:marBottom w:val="0"/>
                  <w:divBdr>
                    <w:top w:val="none" w:sz="0" w:space="0" w:color="auto"/>
                    <w:left w:val="none" w:sz="0" w:space="0" w:color="auto"/>
                    <w:bottom w:val="none" w:sz="0" w:space="0" w:color="auto"/>
                    <w:right w:val="none" w:sz="0" w:space="0" w:color="auto"/>
                  </w:divBdr>
                </w:div>
                <w:div w:id="988941098">
                  <w:marLeft w:val="0"/>
                  <w:marRight w:val="0"/>
                  <w:marTop w:val="0"/>
                  <w:marBottom w:val="0"/>
                  <w:divBdr>
                    <w:top w:val="none" w:sz="0" w:space="0" w:color="auto"/>
                    <w:left w:val="none" w:sz="0" w:space="0" w:color="auto"/>
                    <w:bottom w:val="none" w:sz="0" w:space="0" w:color="auto"/>
                    <w:right w:val="none" w:sz="0" w:space="0" w:color="auto"/>
                  </w:divBdr>
                </w:div>
                <w:div w:id="1140535370">
                  <w:marLeft w:val="0"/>
                  <w:marRight w:val="0"/>
                  <w:marTop w:val="0"/>
                  <w:marBottom w:val="0"/>
                  <w:divBdr>
                    <w:top w:val="none" w:sz="0" w:space="0" w:color="auto"/>
                    <w:left w:val="none" w:sz="0" w:space="0" w:color="auto"/>
                    <w:bottom w:val="none" w:sz="0" w:space="0" w:color="auto"/>
                    <w:right w:val="none" w:sz="0" w:space="0" w:color="auto"/>
                  </w:divBdr>
                </w:div>
                <w:div w:id="532427811">
                  <w:marLeft w:val="0"/>
                  <w:marRight w:val="0"/>
                  <w:marTop w:val="0"/>
                  <w:marBottom w:val="0"/>
                  <w:divBdr>
                    <w:top w:val="none" w:sz="0" w:space="0" w:color="auto"/>
                    <w:left w:val="none" w:sz="0" w:space="0" w:color="auto"/>
                    <w:bottom w:val="none" w:sz="0" w:space="0" w:color="auto"/>
                    <w:right w:val="none" w:sz="0" w:space="0" w:color="auto"/>
                  </w:divBdr>
                </w:div>
                <w:div w:id="935284670">
                  <w:marLeft w:val="0"/>
                  <w:marRight w:val="0"/>
                  <w:marTop w:val="0"/>
                  <w:marBottom w:val="0"/>
                  <w:divBdr>
                    <w:top w:val="none" w:sz="0" w:space="0" w:color="auto"/>
                    <w:left w:val="none" w:sz="0" w:space="0" w:color="auto"/>
                    <w:bottom w:val="none" w:sz="0" w:space="0" w:color="auto"/>
                    <w:right w:val="none" w:sz="0" w:space="0" w:color="auto"/>
                  </w:divBdr>
                </w:div>
                <w:div w:id="1393893394">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7875771">
                  <w:marLeft w:val="0"/>
                  <w:marRight w:val="0"/>
                  <w:marTop w:val="0"/>
                  <w:marBottom w:val="0"/>
                  <w:divBdr>
                    <w:top w:val="none" w:sz="0" w:space="0" w:color="auto"/>
                    <w:left w:val="none" w:sz="0" w:space="0" w:color="auto"/>
                    <w:bottom w:val="none" w:sz="0" w:space="0" w:color="auto"/>
                    <w:right w:val="none" w:sz="0" w:space="0" w:color="auto"/>
                  </w:divBdr>
                </w:div>
                <w:div w:id="135993311">
                  <w:marLeft w:val="0"/>
                  <w:marRight w:val="0"/>
                  <w:marTop w:val="0"/>
                  <w:marBottom w:val="0"/>
                  <w:divBdr>
                    <w:top w:val="none" w:sz="0" w:space="0" w:color="auto"/>
                    <w:left w:val="none" w:sz="0" w:space="0" w:color="auto"/>
                    <w:bottom w:val="none" w:sz="0" w:space="0" w:color="auto"/>
                    <w:right w:val="none" w:sz="0" w:space="0" w:color="auto"/>
                  </w:divBdr>
                </w:div>
                <w:div w:id="1285621982">
                  <w:marLeft w:val="0"/>
                  <w:marRight w:val="0"/>
                  <w:marTop w:val="0"/>
                  <w:marBottom w:val="0"/>
                  <w:divBdr>
                    <w:top w:val="none" w:sz="0" w:space="0" w:color="auto"/>
                    <w:left w:val="none" w:sz="0" w:space="0" w:color="auto"/>
                    <w:bottom w:val="none" w:sz="0" w:space="0" w:color="auto"/>
                    <w:right w:val="none" w:sz="0" w:space="0" w:color="auto"/>
                  </w:divBdr>
                </w:div>
                <w:div w:id="1090278683">
                  <w:marLeft w:val="0"/>
                  <w:marRight w:val="0"/>
                  <w:marTop w:val="0"/>
                  <w:marBottom w:val="0"/>
                  <w:divBdr>
                    <w:top w:val="none" w:sz="0" w:space="0" w:color="auto"/>
                    <w:left w:val="none" w:sz="0" w:space="0" w:color="auto"/>
                    <w:bottom w:val="none" w:sz="0" w:space="0" w:color="auto"/>
                    <w:right w:val="none" w:sz="0" w:space="0" w:color="auto"/>
                  </w:divBdr>
                </w:div>
                <w:div w:id="547842890">
                  <w:marLeft w:val="0"/>
                  <w:marRight w:val="0"/>
                  <w:marTop w:val="0"/>
                  <w:marBottom w:val="0"/>
                  <w:divBdr>
                    <w:top w:val="none" w:sz="0" w:space="0" w:color="auto"/>
                    <w:left w:val="none" w:sz="0" w:space="0" w:color="auto"/>
                    <w:bottom w:val="none" w:sz="0" w:space="0" w:color="auto"/>
                    <w:right w:val="none" w:sz="0" w:space="0" w:color="auto"/>
                  </w:divBdr>
                </w:div>
                <w:div w:id="348676650">
                  <w:marLeft w:val="0"/>
                  <w:marRight w:val="0"/>
                  <w:marTop w:val="0"/>
                  <w:marBottom w:val="0"/>
                  <w:divBdr>
                    <w:top w:val="none" w:sz="0" w:space="0" w:color="auto"/>
                    <w:left w:val="none" w:sz="0" w:space="0" w:color="auto"/>
                    <w:bottom w:val="none" w:sz="0" w:space="0" w:color="auto"/>
                    <w:right w:val="none" w:sz="0" w:space="0" w:color="auto"/>
                  </w:divBdr>
                </w:div>
                <w:div w:id="29188136">
                  <w:marLeft w:val="0"/>
                  <w:marRight w:val="0"/>
                  <w:marTop w:val="0"/>
                  <w:marBottom w:val="0"/>
                  <w:divBdr>
                    <w:top w:val="none" w:sz="0" w:space="0" w:color="auto"/>
                    <w:left w:val="none" w:sz="0" w:space="0" w:color="auto"/>
                    <w:bottom w:val="none" w:sz="0" w:space="0" w:color="auto"/>
                    <w:right w:val="none" w:sz="0" w:space="0" w:color="auto"/>
                  </w:divBdr>
                </w:div>
                <w:div w:id="2077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229">
      <w:bodyDiv w:val="1"/>
      <w:marLeft w:val="0"/>
      <w:marRight w:val="0"/>
      <w:marTop w:val="0"/>
      <w:marBottom w:val="0"/>
      <w:divBdr>
        <w:top w:val="none" w:sz="0" w:space="0" w:color="auto"/>
        <w:left w:val="none" w:sz="0" w:space="0" w:color="auto"/>
        <w:bottom w:val="none" w:sz="0" w:space="0" w:color="auto"/>
        <w:right w:val="none" w:sz="0" w:space="0" w:color="auto"/>
      </w:divBdr>
    </w:div>
    <w:div w:id="948586381">
      <w:bodyDiv w:val="1"/>
      <w:marLeft w:val="0"/>
      <w:marRight w:val="0"/>
      <w:marTop w:val="0"/>
      <w:marBottom w:val="0"/>
      <w:divBdr>
        <w:top w:val="none" w:sz="0" w:space="0" w:color="auto"/>
        <w:left w:val="none" w:sz="0" w:space="0" w:color="auto"/>
        <w:bottom w:val="none" w:sz="0" w:space="0" w:color="auto"/>
        <w:right w:val="none" w:sz="0" w:space="0" w:color="auto"/>
      </w:divBdr>
    </w:div>
    <w:div w:id="992489621">
      <w:bodyDiv w:val="1"/>
      <w:marLeft w:val="0"/>
      <w:marRight w:val="0"/>
      <w:marTop w:val="0"/>
      <w:marBottom w:val="0"/>
      <w:divBdr>
        <w:top w:val="none" w:sz="0" w:space="0" w:color="auto"/>
        <w:left w:val="none" w:sz="0" w:space="0" w:color="auto"/>
        <w:bottom w:val="none" w:sz="0" w:space="0" w:color="auto"/>
        <w:right w:val="none" w:sz="0" w:space="0" w:color="auto"/>
      </w:divBdr>
    </w:div>
    <w:div w:id="1157066455">
      <w:bodyDiv w:val="1"/>
      <w:marLeft w:val="0"/>
      <w:marRight w:val="0"/>
      <w:marTop w:val="0"/>
      <w:marBottom w:val="0"/>
      <w:divBdr>
        <w:top w:val="none" w:sz="0" w:space="0" w:color="auto"/>
        <w:left w:val="none" w:sz="0" w:space="0" w:color="auto"/>
        <w:bottom w:val="none" w:sz="0" w:space="0" w:color="auto"/>
        <w:right w:val="none" w:sz="0" w:space="0" w:color="auto"/>
      </w:divBdr>
    </w:div>
    <w:div w:id="1374112553">
      <w:bodyDiv w:val="1"/>
      <w:marLeft w:val="0"/>
      <w:marRight w:val="0"/>
      <w:marTop w:val="0"/>
      <w:marBottom w:val="0"/>
      <w:divBdr>
        <w:top w:val="none" w:sz="0" w:space="0" w:color="auto"/>
        <w:left w:val="none" w:sz="0" w:space="0" w:color="auto"/>
        <w:bottom w:val="none" w:sz="0" w:space="0" w:color="auto"/>
        <w:right w:val="none" w:sz="0" w:space="0" w:color="auto"/>
      </w:divBdr>
      <w:divsChild>
        <w:div w:id="1255162091">
          <w:marLeft w:val="0"/>
          <w:marRight w:val="0"/>
          <w:marTop w:val="120"/>
          <w:marBottom w:val="120"/>
          <w:divBdr>
            <w:top w:val="none" w:sz="0" w:space="0" w:color="auto"/>
            <w:left w:val="none" w:sz="0" w:space="0" w:color="auto"/>
            <w:bottom w:val="none" w:sz="0" w:space="0" w:color="auto"/>
            <w:right w:val="none" w:sz="0" w:space="0" w:color="auto"/>
          </w:divBdr>
          <w:divsChild>
            <w:div w:id="1740588876">
              <w:marLeft w:val="0"/>
              <w:marRight w:val="0"/>
              <w:marTop w:val="0"/>
              <w:marBottom w:val="0"/>
              <w:divBdr>
                <w:top w:val="none" w:sz="0" w:space="0" w:color="auto"/>
                <w:left w:val="none" w:sz="0" w:space="0" w:color="auto"/>
                <w:bottom w:val="none" w:sz="0" w:space="0" w:color="auto"/>
                <w:right w:val="none" w:sz="0" w:space="0" w:color="auto"/>
              </w:divBdr>
              <w:divsChild>
                <w:div w:id="214466076">
                  <w:marLeft w:val="0"/>
                  <w:marRight w:val="0"/>
                  <w:marTop w:val="0"/>
                  <w:marBottom w:val="0"/>
                  <w:divBdr>
                    <w:top w:val="none" w:sz="0" w:space="0" w:color="auto"/>
                    <w:left w:val="none" w:sz="0" w:space="0" w:color="auto"/>
                    <w:bottom w:val="none" w:sz="0" w:space="0" w:color="auto"/>
                    <w:right w:val="none" w:sz="0" w:space="0" w:color="auto"/>
                  </w:divBdr>
                </w:div>
                <w:div w:id="417797850">
                  <w:marLeft w:val="0"/>
                  <w:marRight w:val="0"/>
                  <w:marTop w:val="0"/>
                  <w:marBottom w:val="0"/>
                  <w:divBdr>
                    <w:top w:val="none" w:sz="0" w:space="0" w:color="auto"/>
                    <w:left w:val="none" w:sz="0" w:space="0" w:color="auto"/>
                    <w:bottom w:val="none" w:sz="0" w:space="0" w:color="auto"/>
                    <w:right w:val="none" w:sz="0" w:space="0" w:color="auto"/>
                  </w:divBdr>
                </w:div>
                <w:div w:id="1023675622">
                  <w:marLeft w:val="0"/>
                  <w:marRight w:val="0"/>
                  <w:marTop w:val="0"/>
                  <w:marBottom w:val="0"/>
                  <w:divBdr>
                    <w:top w:val="none" w:sz="0" w:space="0" w:color="auto"/>
                    <w:left w:val="none" w:sz="0" w:space="0" w:color="auto"/>
                    <w:bottom w:val="none" w:sz="0" w:space="0" w:color="auto"/>
                    <w:right w:val="none" w:sz="0" w:space="0" w:color="auto"/>
                  </w:divBdr>
                </w:div>
                <w:div w:id="1805998631">
                  <w:marLeft w:val="0"/>
                  <w:marRight w:val="0"/>
                  <w:marTop w:val="0"/>
                  <w:marBottom w:val="0"/>
                  <w:divBdr>
                    <w:top w:val="none" w:sz="0" w:space="0" w:color="auto"/>
                    <w:left w:val="none" w:sz="0" w:space="0" w:color="auto"/>
                    <w:bottom w:val="none" w:sz="0" w:space="0" w:color="auto"/>
                    <w:right w:val="none" w:sz="0" w:space="0" w:color="auto"/>
                  </w:divBdr>
                </w:div>
                <w:div w:id="994722401">
                  <w:marLeft w:val="0"/>
                  <w:marRight w:val="0"/>
                  <w:marTop w:val="0"/>
                  <w:marBottom w:val="0"/>
                  <w:divBdr>
                    <w:top w:val="none" w:sz="0" w:space="0" w:color="auto"/>
                    <w:left w:val="none" w:sz="0" w:space="0" w:color="auto"/>
                    <w:bottom w:val="none" w:sz="0" w:space="0" w:color="auto"/>
                    <w:right w:val="none" w:sz="0" w:space="0" w:color="auto"/>
                  </w:divBdr>
                </w:div>
                <w:div w:id="659117979">
                  <w:marLeft w:val="0"/>
                  <w:marRight w:val="0"/>
                  <w:marTop w:val="0"/>
                  <w:marBottom w:val="0"/>
                  <w:divBdr>
                    <w:top w:val="none" w:sz="0" w:space="0" w:color="auto"/>
                    <w:left w:val="none" w:sz="0" w:space="0" w:color="auto"/>
                    <w:bottom w:val="none" w:sz="0" w:space="0" w:color="auto"/>
                    <w:right w:val="none" w:sz="0" w:space="0" w:color="auto"/>
                  </w:divBdr>
                </w:div>
                <w:div w:id="1826702482">
                  <w:marLeft w:val="0"/>
                  <w:marRight w:val="0"/>
                  <w:marTop w:val="0"/>
                  <w:marBottom w:val="0"/>
                  <w:divBdr>
                    <w:top w:val="none" w:sz="0" w:space="0" w:color="auto"/>
                    <w:left w:val="none" w:sz="0" w:space="0" w:color="auto"/>
                    <w:bottom w:val="none" w:sz="0" w:space="0" w:color="auto"/>
                    <w:right w:val="none" w:sz="0" w:space="0" w:color="auto"/>
                  </w:divBdr>
                </w:div>
                <w:div w:id="52043887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2082673282">
                  <w:marLeft w:val="0"/>
                  <w:marRight w:val="0"/>
                  <w:marTop w:val="0"/>
                  <w:marBottom w:val="0"/>
                  <w:divBdr>
                    <w:top w:val="none" w:sz="0" w:space="0" w:color="auto"/>
                    <w:left w:val="none" w:sz="0" w:space="0" w:color="auto"/>
                    <w:bottom w:val="none" w:sz="0" w:space="0" w:color="auto"/>
                    <w:right w:val="none" w:sz="0" w:space="0" w:color="auto"/>
                  </w:divBdr>
                </w:div>
                <w:div w:id="218446929">
                  <w:marLeft w:val="0"/>
                  <w:marRight w:val="0"/>
                  <w:marTop w:val="0"/>
                  <w:marBottom w:val="0"/>
                  <w:divBdr>
                    <w:top w:val="none" w:sz="0" w:space="0" w:color="auto"/>
                    <w:left w:val="none" w:sz="0" w:space="0" w:color="auto"/>
                    <w:bottom w:val="none" w:sz="0" w:space="0" w:color="auto"/>
                    <w:right w:val="none" w:sz="0" w:space="0" w:color="auto"/>
                  </w:divBdr>
                </w:div>
                <w:div w:id="143549259">
                  <w:marLeft w:val="0"/>
                  <w:marRight w:val="0"/>
                  <w:marTop w:val="0"/>
                  <w:marBottom w:val="0"/>
                  <w:divBdr>
                    <w:top w:val="none" w:sz="0" w:space="0" w:color="auto"/>
                    <w:left w:val="none" w:sz="0" w:space="0" w:color="auto"/>
                    <w:bottom w:val="none" w:sz="0" w:space="0" w:color="auto"/>
                    <w:right w:val="none" w:sz="0" w:space="0" w:color="auto"/>
                  </w:divBdr>
                </w:div>
                <w:div w:id="1615559441">
                  <w:marLeft w:val="0"/>
                  <w:marRight w:val="0"/>
                  <w:marTop w:val="0"/>
                  <w:marBottom w:val="0"/>
                  <w:divBdr>
                    <w:top w:val="none" w:sz="0" w:space="0" w:color="auto"/>
                    <w:left w:val="none" w:sz="0" w:space="0" w:color="auto"/>
                    <w:bottom w:val="none" w:sz="0" w:space="0" w:color="auto"/>
                    <w:right w:val="none" w:sz="0" w:space="0" w:color="auto"/>
                  </w:divBdr>
                </w:div>
                <w:div w:id="1641760615">
                  <w:marLeft w:val="0"/>
                  <w:marRight w:val="0"/>
                  <w:marTop w:val="0"/>
                  <w:marBottom w:val="0"/>
                  <w:divBdr>
                    <w:top w:val="none" w:sz="0" w:space="0" w:color="auto"/>
                    <w:left w:val="none" w:sz="0" w:space="0" w:color="auto"/>
                    <w:bottom w:val="none" w:sz="0" w:space="0" w:color="auto"/>
                    <w:right w:val="none" w:sz="0" w:space="0" w:color="auto"/>
                  </w:divBdr>
                </w:div>
                <w:div w:id="1584945923">
                  <w:marLeft w:val="0"/>
                  <w:marRight w:val="0"/>
                  <w:marTop w:val="0"/>
                  <w:marBottom w:val="0"/>
                  <w:divBdr>
                    <w:top w:val="none" w:sz="0" w:space="0" w:color="auto"/>
                    <w:left w:val="none" w:sz="0" w:space="0" w:color="auto"/>
                    <w:bottom w:val="none" w:sz="0" w:space="0" w:color="auto"/>
                    <w:right w:val="none" w:sz="0" w:space="0" w:color="auto"/>
                  </w:divBdr>
                </w:div>
                <w:div w:id="442842400">
                  <w:marLeft w:val="0"/>
                  <w:marRight w:val="0"/>
                  <w:marTop w:val="0"/>
                  <w:marBottom w:val="0"/>
                  <w:divBdr>
                    <w:top w:val="none" w:sz="0" w:space="0" w:color="auto"/>
                    <w:left w:val="none" w:sz="0" w:space="0" w:color="auto"/>
                    <w:bottom w:val="none" w:sz="0" w:space="0" w:color="auto"/>
                    <w:right w:val="none" w:sz="0" w:space="0" w:color="auto"/>
                  </w:divBdr>
                </w:div>
                <w:div w:id="2095394760">
                  <w:marLeft w:val="0"/>
                  <w:marRight w:val="0"/>
                  <w:marTop w:val="0"/>
                  <w:marBottom w:val="0"/>
                  <w:divBdr>
                    <w:top w:val="none" w:sz="0" w:space="0" w:color="auto"/>
                    <w:left w:val="none" w:sz="0" w:space="0" w:color="auto"/>
                    <w:bottom w:val="none" w:sz="0" w:space="0" w:color="auto"/>
                    <w:right w:val="none" w:sz="0" w:space="0" w:color="auto"/>
                  </w:divBdr>
                </w:div>
                <w:div w:id="375593722">
                  <w:marLeft w:val="0"/>
                  <w:marRight w:val="0"/>
                  <w:marTop w:val="0"/>
                  <w:marBottom w:val="0"/>
                  <w:divBdr>
                    <w:top w:val="none" w:sz="0" w:space="0" w:color="auto"/>
                    <w:left w:val="none" w:sz="0" w:space="0" w:color="auto"/>
                    <w:bottom w:val="none" w:sz="0" w:space="0" w:color="auto"/>
                    <w:right w:val="none" w:sz="0" w:space="0" w:color="auto"/>
                  </w:divBdr>
                </w:div>
                <w:div w:id="1789858028">
                  <w:marLeft w:val="0"/>
                  <w:marRight w:val="0"/>
                  <w:marTop w:val="0"/>
                  <w:marBottom w:val="0"/>
                  <w:divBdr>
                    <w:top w:val="none" w:sz="0" w:space="0" w:color="auto"/>
                    <w:left w:val="none" w:sz="0" w:space="0" w:color="auto"/>
                    <w:bottom w:val="none" w:sz="0" w:space="0" w:color="auto"/>
                    <w:right w:val="none" w:sz="0" w:space="0" w:color="auto"/>
                  </w:divBdr>
                </w:div>
                <w:div w:id="872228260">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371565100">
                  <w:marLeft w:val="0"/>
                  <w:marRight w:val="0"/>
                  <w:marTop w:val="0"/>
                  <w:marBottom w:val="0"/>
                  <w:divBdr>
                    <w:top w:val="none" w:sz="0" w:space="0" w:color="auto"/>
                    <w:left w:val="none" w:sz="0" w:space="0" w:color="auto"/>
                    <w:bottom w:val="none" w:sz="0" w:space="0" w:color="auto"/>
                    <w:right w:val="none" w:sz="0" w:space="0" w:color="auto"/>
                  </w:divBdr>
                </w:div>
                <w:div w:id="24327574">
                  <w:marLeft w:val="0"/>
                  <w:marRight w:val="0"/>
                  <w:marTop w:val="0"/>
                  <w:marBottom w:val="0"/>
                  <w:divBdr>
                    <w:top w:val="none" w:sz="0" w:space="0" w:color="auto"/>
                    <w:left w:val="none" w:sz="0" w:space="0" w:color="auto"/>
                    <w:bottom w:val="none" w:sz="0" w:space="0" w:color="auto"/>
                    <w:right w:val="none" w:sz="0" w:space="0" w:color="auto"/>
                  </w:divBdr>
                </w:div>
                <w:div w:id="1575581761">
                  <w:marLeft w:val="0"/>
                  <w:marRight w:val="0"/>
                  <w:marTop w:val="0"/>
                  <w:marBottom w:val="0"/>
                  <w:divBdr>
                    <w:top w:val="none" w:sz="0" w:space="0" w:color="auto"/>
                    <w:left w:val="none" w:sz="0" w:space="0" w:color="auto"/>
                    <w:bottom w:val="none" w:sz="0" w:space="0" w:color="auto"/>
                    <w:right w:val="none" w:sz="0" w:space="0" w:color="auto"/>
                  </w:divBdr>
                </w:div>
                <w:div w:id="183982915">
                  <w:marLeft w:val="0"/>
                  <w:marRight w:val="0"/>
                  <w:marTop w:val="0"/>
                  <w:marBottom w:val="0"/>
                  <w:divBdr>
                    <w:top w:val="none" w:sz="0" w:space="0" w:color="auto"/>
                    <w:left w:val="none" w:sz="0" w:space="0" w:color="auto"/>
                    <w:bottom w:val="none" w:sz="0" w:space="0" w:color="auto"/>
                    <w:right w:val="none" w:sz="0" w:space="0" w:color="auto"/>
                  </w:divBdr>
                </w:div>
                <w:div w:id="1229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78759">
      <w:bodyDiv w:val="1"/>
      <w:marLeft w:val="0"/>
      <w:marRight w:val="0"/>
      <w:marTop w:val="0"/>
      <w:marBottom w:val="0"/>
      <w:divBdr>
        <w:top w:val="none" w:sz="0" w:space="0" w:color="auto"/>
        <w:left w:val="none" w:sz="0" w:space="0" w:color="auto"/>
        <w:bottom w:val="none" w:sz="0" w:space="0" w:color="auto"/>
        <w:right w:val="none" w:sz="0" w:space="0" w:color="auto"/>
      </w:divBdr>
    </w:div>
    <w:div w:id="1397241157">
      <w:bodyDiv w:val="1"/>
      <w:marLeft w:val="0"/>
      <w:marRight w:val="0"/>
      <w:marTop w:val="0"/>
      <w:marBottom w:val="0"/>
      <w:divBdr>
        <w:top w:val="none" w:sz="0" w:space="0" w:color="auto"/>
        <w:left w:val="none" w:sz="0" w:space="0" w:color="auto"/>
        <w:bottom w:val="none" w:sz="0" w:space="0" w:color="auto"/>
        <w:right w:val="none" w:sz="0" w:space="0" w:color="auto"/>
      </w:divBdr>
    </w:div>
    <w:div w:id="1483541030">
      <w:bodyDiv w:val="1"/>
      <w:marLeft w:val="0"/>
      <w:marRight w:val="0"/>
      <w:marTop w:val="0"/>
      <w:marBottom w:val="0"/>
      <w:divBdr>
        <w:top w:val="none" w:sz="0" w:space="0" w:color="auto"/>
        <w:left w:val="none" w:sz="0" w:space="0" w:color="auto"/>
        <w:bottom w:val="none" w:sz="0" w:space="0" w:color="auto"/>
        <w:right w:val="none" w:sz="0" w:space="0" w:color="auto"/>
      </w:divBdr>
    </w:div>
    <w:div w:id="1641035507">
      <w:bodyDiv w:val="1"/>
      <w:marLeft w:val="0"/>
      <w:marRight w:val="0"/>
      <w:marTop w:val="0"/>
      <w:marBottom w:val="0"/>
      <w:divBdr>
        <w:top w:val="none" w:sz="0" w:space="0" w:color="auto"/>
        <w:left w:val="none" w:sz="0" w:space="0" w:color="auto"/>
        <w:bottom w:val="none" w:sz="0" w:space="0" w:color="auto"/>
        <w:right w:val="none" w:sz="0" w:space="0" w:color="auto"/>
      </w:divBdr>
    </w:div>
    <w:div w:id="1651058496">
      <w:bodyDiv w:val="1"/>
      <w:marLeft w:val="0"/>
      <w:marRight w:val="0"/>
      <w:marTop w:val="0"/>
      <w:marBottom w:val="0"/>
      <w:divBdr>
        <w:top w:val="none" w:sz="0" w:space="0" w:color="auto"/>
        <w:left w:val="none" w:sz="0" w:space="0" w:color="auto"/>
        <w:bottom w:val="none" w:sz="0" w:space="0" w:color="auto"/>
        <w:right w:val="none" w:sz="0" w:space="0" w:color="auto"/>
      </w:divBdr>
      <w:divsChild>
        <w:div w:id="141821775">
          <w:marLeft w:val="0"/>
          <w:marRight w:val="0"/>
          <w:marTop w:val="0"/>
          <w:marBottom w:val="0"/>
          <w:divBdr>
            <w:top w:val="none" w:sz="0" w:space="0" w:color="auto"/>
            <w:left w:val="none" w:sz="0" w:space="0" w:color="auto"/>
            <w:bottom w:val="none" w:sz="0" w:space="0" w:color="auto"/>
            <w:right w:val="none" w:sz="0" w:space="0" w:color="auto"/>
          </w:divBdr>
        </w:div>
        <w:div w:id="1652516469">
          <w:marLeft w:val="0"/>
          <w:marRight w:val="0"/>
          <w:marTop w:val="0"/>
          <w:marBottom w:val="0"/>
          <w:divBdr>
            <w:top w:val="none" w:sz="0" w:space="0" w:color="auto"/>
            <w:left w:val="none" w:sz="0" w:space="0" w:color="auto"/>
            <w:bottom w:val="none" w:sz="0" w:space="0" w:color="auto"/>
            <w:right w:val="none" w:sz="0" w:space="0" w:color="auto"/>
          </w:divBdr>
        </w:div>
        <w:div w:id="1102065620">
          <w:marLeft w:val="0"/>
          <w:marRight w:val="0"/>
          <w:marTop w:val="0"/>
          <w:marBottom w:val="0"/>
          <w:divBdr>
            <w:top w:val="none" w:sz="0" w:space="0" w:color="auto"/>
            <w:left w:val="none" w:sz="0" w:space="0" w:color="auto"/>
            <w:bottom w:val="none" w:sz="0" w:space="0" w:color="auto"/>
            <w:right w:val="none" w:sz="0" w:space="0" w:color="auto"/>
          </w:divBdr>
        </w:div>
        <w:div w:id="2046053862">
          <w:marLeft w:val="0"/>
          <w:marRight w:val="0"/>
          <w:marTop w:val="0"/>
          <w:marBottom w:val="0"/>
          <w:divBdr>
            <w:top w:val="none" w:sz="0" w:space="0" w:color="auto"/>
            <w:left w:val="none" w:sz="0" w:space="0" w:color="auto"/>
            <w:bottom w:val="none" w:sz="0" w:space="0" w:color="auto"/>
            <w:right w:val="none" w:sz="0" w:space="0" w:color="auto"/>
          </w:divBdr>
        </w:div>
        <w:div w:id="451629579">
          <w:marLeft w:val="0"/>
          <w:marRight w:val="0"/>
          <w:marTop w:val="0"/>
          <w:marBottom w:val="0"/>
          <w:divBdr>
            <w:top w:val="none" w:sz="0" w:space="0" w:color="auto"/>
            <w:left w:val="none" w:sz="0" w:space="0" w:color="auto"/>
            <w:bottom w:val="none" w:sz="0" w:space="0" w:color="auto"/>
            <w:right w:val="none" w:sz="0" w:space="0" w:color="auto"/>
          </w:divBdr>
        </w:div>
        <w:div w:id="570391339">
          <w:marLeft w:val="0"/>
          <w:marRight w:val="0"/>
          <w:marTop w:val="0"/>
          <w:marBottom w:val="0"/>
          <w:divBdr>
            <w:top w:val="none" w:sz="0" w:space="0" w:color="auto"/>
            <w:left w:val="none" w:sz="0" w:space="0" w:color="auto"/>
            <w:bottom w:val="none" w:sz="0" w:space="0" w:color="auto"/>
            <w:right w:val="none" w:sz="0" w:space="0" w:color="auto"/>
          </w:divBdr>
        </w:div>
        <w:div w:id="1412391617">
          <w:marLeft w:val="0"/>
          <w:marRight w:val="0"/>
          <w:marTop w:val="0"/>
          <w:marBottom w:val="0"/>
          <w:divBdr>
            <w:top w:val="none" w:sz="0" w:space="0" w:color="auto"/>
            <w:left w:val="none" w:sz="0" w:space="0" w:color="auto"/>
            <w:bottom w:val="none" w:sz="0" w:space="0" w:color="auto"/>
            <w:right w:val="none" w:sz="0" w:space="0" w:color="auto"/>
          </w:divBdr>
        </w:div>
        <w:div w:id="842622576">
          <w:marLeft w:val="0"/>
          <w:marRight w:val="0"/>
          <w:marTop w:val="0"/>
          <w:marBottom w:val="0"/>
          <w:divBdr>
            <w:top w:val="none" w:sz="0" w:space="0" w:color="auto"/>
            <w:left w:val="none" w:sz="0" w:space="0" w:color="auto"/>
            <w:bottom w:val="none" w:sz="0" w:space="0" w:color="auto"/>
            <w:right w:val="none" w:sz="0" w:space="0" w:color="auto"/>
          </w:divBdr>
        </w:div>
        <w:div w:id="2098626297">
          <w:marLeft w:val="0"/>
          <w:marRight w:val="0"/>
          <w:marTop w:val="0"/>
          <w:marBottom w:val="0"/>
          <w:divBdr>
            <w:top w:val="none" w:sz="0" w:space="0" w:color="auto"/>
            <w:left w:val="none" w:sz="0" w:space="0" w:color="auto"/>
            <w:bottom w:val="none" w:sz="0" w:space="0" w:color="auto"/>
            <w:right w:val="none" w:sz="0" w:space="0" w:color="auto"/>
          </w:divBdr>
        </w:div>
        <w:div w:id="1062290276">
          <w:marLeft w:val="0"/>
          <w:marRight w:val="0"/>
          <w:marTop w:val="0"/>
          <w:marBottom w:val="0"/>
          <w:divBdr>
            <w:top w:val="none" w:sz="0" w:space="0" w:color="auto"/>
            <w:left w:val="none" w:sz="0" w:space="0" w:color="auto"/>
            <w:bottom w:val="none" w:sz="0" w:space="0" w:color="auto"/>
            <w:right w:val="none" w:sz="0" w:space="0" w:color="auto"/>
          </w:divBdr>
        </w:div>
        <w:div w:id="1976595749">
          <w:marLeft w:val="0"/>
          <w:marRight w:val="0"/>
          <w:marTop w:val="0"/>
          <w:marBottom w:val="0"/>
          <w:divBdr>
            <w:top w:val="none" w:sz="0" w:space="0" w:color="auto"/>
            <w:left w:val="none" w:sz="0" w:space="0" w:color="auto"/>
            <w:bottom w:val="none" w:sz="0" w:space="0" w:color="auto"/>
            <w:right w:val="none" w:sz="0" w:space="0" w:color="auto"/>
          </w:divBdr>
        </w:div>
        <w:div w:id="1061712402">
          <w:marLeft w:val="0"/>
          <w:marRight w:val="0"/>
          <w:marTop w:val="0"/>
          <w:marBottom w:val="0"/>
          <w:divBdr>
            <w:top w:val="none" w:sz="0" w:space="0" w:color="auto"/>
            <w:left w:val="none" w:sz="0" w:space="0" w:color="auto"/>
            <w:bottom w:val="none" w:sz="0" w:space="0" w:color="auto"/>
            <w:right w:val="none" w:sz="0" w:space="0" w:color="auto"/>
          </w:divBdr>
        </w:div>
        <w:div w:id="1362626544">
          <w:marLeft w:val="0"/>
          <w:marRight w:val="0"/>
          <w:marTop w:val="0"/>
          <w:marBottom w:val="0"/>
          <w:divBdr>
            <w:top w:val="none" w:sz="0" w:space="0" w:color="auto"/>
            <w:left w:val="none" w:sz="0" w:space="0" w:color="auto"/>
            <w:bottom w:val="none" w:sz="0" w:space="0" w:color="auto"/>
            <w:right w:val="none" w:sz="0" w:space="0" w:color="auto"/>
          </w:divBdr>
        </w:div>
        <w:div w:id="164521222">
          <w:marLeft w:val="0"/>
          <w:marRight w:val="0"/>
          <w:marTop w:val="0"/>
          <w:marBottom w:val="0"/>
          <w:divBdr>
            <w:top w:val="none" w:sz="0" w:space="0" w:color="auto"/>
            <w:left w:val="none" w:sz="0" w:space="0" w:color="auto"/>
            <w:bottom w:val="none" w:sz="0" w:space="0" w:color="auto"/>
            <w:right w:val="none" w:sz="0" w:space="0" w:color="auto"/>
          </w:divBdr>
        </w:div>
        <w:div w:id="745348069">
          <w:marLeft w:val="0"/>
          <w:marRight w:val="0"/>
          <w:marTop w:val="0"/>
          <w:marBottom w:val="0"/>
          <w:divBdr>
            <w:top w:val="none" w:sz="0" w:space="0" w:color="auto"/>
            <w:left w:val="none" w:sz="0" w:space="0" w:color="auto"/>
            <w:bottom w:val="none" w:sz="0" w:space="0" w:color="auto"/>
            <w:right w:val="none" w:sz="0" w:space="0" w:color="auto"/>
          </w:divBdr>
        </w:div>
        <w:div w:id="1116950781">
          <w:marLeft w:val="0"/>
          <w:marRight w:val="0"/>
          <w:marTop w:val="0"/>
          <w:marBottom w:val="0"/>
          <w:divBdr>
            <w:top w:val="none" w:sz="0" w:space="0" w:color="auto"/>
            <w:left w:val="none" w:sz="0" w:space="0" w:color="auto"/>
            <w:bottom w:val="none" w:sz="0" w:space="0" w:color="auto"/>
            <w:right w:val="none" w:sz="0" w:space="0" w:color="auto"/>
          </w:divBdr>
        </w:div>
        <w:div w:id="468136878">
          <w:marLeft w:val="0"/>
          <w:marRight w:val="0"/>
          <w:marTop w:val="0"/>
          <w:marBottom w:val="0"/>
          <w:divBdr>
            <w:top w:val="none" w:sz="0" w:space="0" w:color="auto"/>
            <w:left w:val="none" w:sz="0" w:space="0" w:color="auto"/>
            <w:bottom w:val="none" w:sz="0" w:space="0" w:color="auto"/>
            <w:right w:val="none" w:sz="0" w:space="0" w:color="auto"/>
          </w:divBdr>
        </w:div>
        <w:div w:id="846948232">
          <w:marLeft w:val="0"/>
          <w:marRight w:val="0"/>
          <w:marTop w:val="0"/>
          <w:marBottom w:val="0"/>
          <w:divBdr>
            <w:top w:val="none" w:sz="0" w:space="0" w:color="auto"/>
            <w:left w:val="none" w:sz="0" w:space="0" w:color="auto"/>
            <w:bottom w:val="none" w:sz="0" w:space="0" w:color="auto"/>
            <w:right w:val="none" w:sz="0" w:space="0" w:color="auto"/>
          </w:divBdr>
        </w:div>
        <w:div w:id="1939099121">
          <w:marLeft w:val="0"/>
          <w:marRight w:val="0"/>
          <w:marTop w:val="0"/>
          <w:marBottom w:val="0"/>
          <w:divBdr>
            <w:top w:val="none" w:sz="0" w:space="0" w:color="auto"/>
            <w:left w:val="none" w:sz="0" w:space="0" w:color="auto"/>
            <w:bottom w:val="none" w:sz="0" w:space="0" w:color="auto"/>
            <w:right w:val="none" w:sz="0" w:space="0" w:color="auto"/>
          </w:divBdr>
        </w:div>
        <w:div w:id="786698054">
          <w:marLeft w:val="0"/>
          <w:marRight w:val="0"/>
          <w:marTop w:val="0"/>
          <w:marBottom w:val="0"/>
          <w:divBdr>
            <w:top w:val="none" w:sz="0" w:space="0" w:color="auto"/>
            <w:left w:val="none" w:sz="0" w:space="0" w:color="auto"/>
            <w:bottom w:val="none" w:sz="0" w:space="0" w:color="auto"/>
            <w:right w:val="none" w:sz="0" w:space="0" w:color="auto"/>
          </w:divBdr>
        </w:div>
        <w:div w:id="244732699">
          <w:marLeft w:val="0"/>
          <w:marRight w:val="0"/>
          <w:marTop w:val="0"/>
          <w:marBottom w:val="0"/>
          <w:divBdr>
            <w:top w:val="none" w:sz="0" w:space="0" w:color="auto"/>
            <w:left w:val="none" w:sz="0" w:space="0" w:color="auto"/>
            <w:bottom w:val="none" w:sz="0" w:space="0" w:color="auto"/>
            <w:right w:val="none" w:sz="0" w:space="0" w:color="auto"/>
          </w:divBdr>
        </w:div>
        <w:div w:id="1252617539">
          <w:marLeft w:val="0"/>
          <w:marRight w:val="0"/>
          <w:marTop w:val="0"/>
          <w:marBottom w:val="0"/>
          <w:divBdr>
            <w:top w:val="none" w:sz="0" w:space="0" w:color="auto"/>
            <w:left w:val="none" w:sz="0" w:space="0" w:color="auto"/>
            <w:bottom w:val="none" w:sz="0" w:space="0" w:color="auto"/>
            <w:right w:val="none" w:sz="0" w:space="0" w:color="auto"/>
          </w:divBdr>
        </w:div>
        <w:div w:id="986589173">
          <w:marLeft w:val="0"/>
          <w:marRight w:val="0"/>
          <w:marTop w:val="0"/>
          <w:marBottom w:val="0"/>
          <w:divBdr>
            <w:top w:val="none" w:sz="0" w:space="0" w:color="auto"/>
            <w:left w:val="none" w:sz="0" w:space="0" w:color="auto"/>
            <w:bottom w:val="none" w:sz="0" w:space="0" w:color="auto"/>
            <w:right w:val="none" w:sz="0" w:space="0" w:color="auto"/>
          </w:divBdr>
        </w:div>
        <w:div w:id="1817380118">
          <w:marLeft w:val="0"/>
          <w:marRight w:val="0"/>
          <w:marTop w:val="0"/>
          <w:marBottom w:val="0"/>
          <w:divBdr>
            <w:top w:val="none" w:sz="0" w:space="0" w:color="auto"/>
            <w:left w:val="none" w:sz="0" w:space="0" w:color="auto"/>
            <w:bottom w:val="none" w:sz="0" w:space="0" w:color="auto"/>
            <w:right w:val="none" w:sz="0" w:space="0" w:color="auto"/>
          </w:divBdr>
        </w:div>
        <w:div w:id="387847828">
          <w:marLeft w:val="0"/>
          <w:marRight w:val="0"/>
          <w:marTop w:val="0"/>
          <w:marBottom w:val="0"/>
          <w:divBdr>
            <w:top w:val="none" w:sz="0" w:space="0" w:color="auto"/>
            <w:left w:val="none" w:sz="0" w:space="0" w:color="auto"/>
            <w:bottom w:val="none" w:sz="0" w:space="0" w:color="auto"/>
            <w:right w:val="none" w:sz="0" w:space="0" w:color="auto"/>
          </w:divBdr>
        </w:div>
        <w:div w:id="1197347830">
          <w:marLeft w:val="0"/>
          <w:marRight w:val="0"/>
          <w:marTop w:val="0"/>
          <w:marBottom w:val="0"/>
          <w:divBdr>
            <w:top w:val="none" w:sz="0" w:space="0" w:color="auto"/>
            <w:left w:val="none" w:sz="0" w:space="0" w:color="auto"/>
            <w:bottom w:val="none" w:sz="0" w:space="0" w:color="auto"/>
            <w:right w:val="none" w:sz="0" w:space="0" w:color="auto"/>
          </w:divBdr>
        </w:div>
        <w:div w:id="1233006995">
          <w:marLeft w:val="0"/>
          <w:marRight w:val="0"/>
          <w:marTop w:val="0"/>
          <w:marBottom w:val="0"/>
          <w:divBdr>
            <w:top w:val="none" w:sz="0" w:space="0" w:color="auto"/>
            <w:left w:val="none" w:sz="0" w:space="0" w:color="auto"/>
            <w:bottom w:val="none" w:sz="0" w:space="0" w:color="auto"/>
            <w:right w:val="none" w:sz="0" w:space="0" w:color="auto"/>
          </w:divBdr>
        </w:div>
        <w:div w:id="1532768228">
          <w:marLeft w:val="0"/>
          <w:marRight w:val="0"/>
          <w:marTop w:val="0"/>
          <w:marBottom w:val="0"/>
          <w:divBdr>
            <w:top w:val="none" w:sz="0" w:space="0" w:color="auto"/>
            <w:left w:val="none" w:sz="0" w:space="0" w:color="auto"/>
            <w:bottom w:val="none" w:sz="0" w:space="0" w:color="auto"/>
            <w:right w:val="none" w:sz="0" w:space="0" w:color="auto"/>
          </w:divBdr>
        </w:div>
        <w:div w:id="1596943273">
          <w:marLeft w:val="0"/>
          <w:marRight w:val="0"/>
          <w:marTop w:val="0"/>
          <w:marBottom w:val="0"/>
          <w:divBdr>
            <w:top w:val="none" w:sz="0" w:space="0" w:color="auto"/>
            <w:left w:val="none" w:sz="0" w:space="0" w:color="auto"/>
            <w:bottom w:val="none" w:sz="0" w:space="0" w:color="auto"/>
            <w:right w:val="none" w:sz="0" w:space="0" w:color="auto"/>
          </w:divBdr>
        </w:div>
        <w:div w:id="1532840230">
          <w:marLeft w:val="0"/>
          <w:marRight w:val="0"/>
          <w:marTop w:val="0"/>
          <w:marBottom w:val="0"/>
          <w:divBdr>
            <w:top w:val="none" w:sz="0" w:space="0" w:color="auto"/>
            <w:left w:val="none" w:sz="0" w:space="0" w:color="auto"/>
            <w:bottom w:val="none" w:sz="0" w:space="0" w:color="auto"/>
            <w:right w:val="none" w:sz="0" w:space="0" w:color="auto"/>
          </w:divBdr>
        </w:div>
        <w:div w:id="1381783574">
          <w:marLeft w:val="0"/>
          <w:marRight w:val="0"/>
          <w:marTop w:val="0"/>
          <w:marBottom w:val="0"/>
          <w:divBdr>
            <w:top w:val="none" w:sz="0" w:space="0" w:color="auto"/>
            <w:left w:val="none" w:sz="0" w:space="0" w:color="auto"/>
            <w:bottom w:val="none" w:sz="0" w:space="0" w:color="auto"/>
            <w:right w:val="none" w:sz="0" w:space="0" w:color="auto"/>
          </w:divBdr>
        </w:div>
        <w:div w:id="1891959294">
          <w:marLeft w:val="0"/>
          <w:marRight w:val="0"/>
          <w:marTop w:val="0"/>
          <w:marBottom w:val="0"/>
          <w:divBdr>
            <w:top w:val="none" w:sz="0" w:space="0" w:color="auto"/>
            <w:left w:val="none" w:sz="0" w:space="0" w:color="auto"/>
            <w:bottom w:val="none" w:sz="0" w:space="0" w:color="auto"/>
            <w:right w:val="none" w:sz="0" w:space="0" w:color="auto"/>
          </w:divBdr>
        </w:div>
        <w:div w:id="107313639">
          <w:marLeft w:val="0"/>
          <w:marRight w:val="0"/>
          <w:marTop w:val="0"/>
          <w:marBottom w:val="0"/>
          <w:divBdr>
            <w:top w:val="none" w:sz="0" w:space="0" w:color="auto"/>
            <w:left w:val="none" w:sz="0" w:space="0" w:color="auto"/>
            <w:bottom w:val="none" w:sz="0" w:space="0" w:color="auto"/>
            <w:right w:val="none" w:sz="0" w:space="0" w:color="auto"/>
          </w:divBdr>
        </w:div>
        <w:div w:id="1007708190">
          <w:marLeft w:val="0"/>
          <w:marRight w:val="0"/>
          <w:marTop w:val="0"/>
          <w:marBottom w:val="0"/>
          <w:divBdr>
            <w:top w:val="none" w:sz="0" w:space="0" w:color="auto"/>
            <w:left w:val="none" w:sz="0" w:space="0" w:color="auto"/>
            <w:bottom w:val="none" w:sz="0" w:space="0" w:color="auto"/>
            <w:right w:val="none" w:sz="0" w:space="0" w:color="auto"/>
          </w:divBdr>
        </w:div>
        <w:div w:id="213340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noblog.net/233808/nuconta-como-funciona-vale-a-pen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nltk.org/book/ch06.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s.twitter.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treamhacker.com/2010/05/10/text-classification-sentiment-analysis-naive-bayes-classifier/" TargetMode="External"/><Relationship Id="rId38" Type="http://schemas.openxmlformats.org/officeDocument/2006/relationships/hyperlink" Target="https://medium.com/@sifium/machine-learning-types-of-classification-9497bd4f2e1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me/mimos" TargetMode="External"/><Relationship Id="rId24" Type="http://schemas.openxmlformats.org/officeDocument/2006/relationships/image" Target="media/image12.png"/><Relationship Id="rId32" Type="http://schemas.openxmlformats.org/officeDocument/2006/relationships/hyperlink" Target="https://www.linguateca.pt/Repositorio/ReLi/" TargetMode="External"/><Relationship Id="rId37" Type="http://schemas.openxmlformats.org/officeDocument/2006/relationships/hyperlink" Target="https://www.datacamp.com/community/tutorials/wordcloud-pytho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cikit-learn.org/stable/" TargetMode="External"/><Relationship Id="rId10" Type="http://schemas.openxmlformats.org/officeDocument/2006/relationships/hyperlink" Target="https://tecnoblog.net/cupom/desconto-ube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tecnoblog.net/curso/formacao/desenvolvedor-andro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textblob.readthedocs.io/en/dev/classifier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6051-733E-461B-8695-6ED7EAEB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4951</Words>
  <Characters>26740</Characters>
  <Application>Microsoft Office Word</Application>
  <DocSecurity>0</DocSecurity>
  <Lines>222</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Passo-a-Passo de Algumas Análises que desenvolvemos no ArcView GIS</vt:lpstr>
      <vt:lpstr>Passo-a-Passo de Algumas Análises que desenvolvemos no ArcView GIS</vt:lpstr>
    </vt:vector>
  </TitlesOfParts>
  <Company>AES Eletropaulo</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Passo-a-Passo de Algumas Análises que desenvolvemos no ArcView GIS</dc:title>
  <dc:creator>AES Eletropaulo</dc:creator>
  <cp:lastModifiedBy>Ayres, Gabriela</cp:lastModifiedBy>
  <cp:revision>2</cp:revision>
  <dcterms:created xsi:type="dcterms:W3CDTF">2018-11-13T10:40:00Z</dcterms:created>
  <dcterms:modified xsi:type="dcterms:W3CDTF">2018-11-13T10:40:00Z</dcterms:modified>
</cp:coreProperties>
</file>