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1E8" w:rsidRDefault="007B31E8" w:rsidP="00946A1A">
      <w:pPr>
        <w:jc w:val="both"/>
      </w:pPr>
    </w:p>
    <w:p w:rsidR="0083324D" w:rsidRDefault="0083324D" w:rsidP="0083324D"/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Default="008D51B7" w:rsidP="008D51B7">
      <w:pPr>
        <w:pStyle w:val="Ttulo"/>
        <w:jc w:val="center"/>
      </w:pPr>
    </w:p>
    <w:p w:rsidR="008D51B7" w:rsidRPr="00B73E4F" w:rsidRDefault="008D51B7" w:rsidP="008D51B7">
      <w:pPr>
        <w:pStyle w:val="Ttulo"/>
        <w:jc w:val="center"/>
        <w:rPr>
          <w:sz w:val="40"/>
        </w:rPr>
      </w:pPr>
    </w:p>
    <w:p w:rsidR="008D51B7" w:rsidRPr="00B73E4F" w:rsidRDefault="00B73E4F" w:rsidP="008D51B7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8D51B7" w:rsidRDefault="008D51B7" w:rsidP="008D51B7">
      <w:pPr>
        <w:pStyle w:val="Ttulo1"/>
      </w:pPr>
    </w:p>
    <w:p w:rsidR="008D51B7" w:rsidRDefault="008D51B7" w:rsidP="008D51B7"/>
    <w:p w:rsidR="008D51B7" w:rsidRDefault="008D51B7" w:rsidP="008D51B7"/>
    <w:p w:rsidR="008D51B7" w:rsidRDefault="008D51B7" w:rsidP="008D51B7"/>
    <w:p w:rsid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9B27E1" w:rsidRPr="007A0C73" w:rsidRDefault="007A0C73" w:rsidP="009B27E1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9D0E32" w:rsidRDefault="009D0E32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Trabalho de Conclusão de Curso apresentado na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Escola de Economia de São Paulo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da Fundação Getúlio Vargas, para obtenção do </w:t>
      </w:r>
    </w:p>
    <w:p w:rsidR="00B73E4F" w:rsidRDefault="00B73E4F" w:rsidP="00B73E4F">
      <w:pPr>
        <w:pStyle w:val="Default"/>
        <w:spacing w:before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certificado de conclusão de curso de especialização </w:t>
      </w:r>
    </w:p>
    <w:p w:rsidR="008D51B7" w:rsidRDefault="00B73E4F" w:rsidP="00B73E4F">
      <w:pPr>
        <w:spacing w:before="120"/>
        <w:jc w:val="right"/>
      </w:pPr>
      <w:r>
        <w:rPr>
          <w:sz w:val="28"/>
          <w:szCs w:val="28"/>
        </w:rPr>
        <w:t xml:space="preserve">em Business </w:t>
      </w:r>
      <w:proofErr w:type="spellStart"/>
      <w:r>
        <w:rPr>
          <w:sz w:val="28"/>
          <w:szCs w:val="28"/>
        </w:rPr>
        <w:t>Analytics</w:t>
      </w:r>
      <w:proofErr w:type="spellEnd"/>
      <w:r>
        <w:rPr>
          <w:sz w:val="28"/>
          <w:szCs w:val="28"/>
        </w:rPr>
        <w:t xml:space="preserve"> e Big Data</w:t>
      </w:r>
    </w:p>
    <w:p w:rsidR="008D51B7" w:rsidRDefault="008D51B7" w:rsidP="00B73E4F">
      <w:pPr>
        <w:spacing w:before="120"/>
      </w:pPr>
    </w:p>
    <w:p w:rsidR="008D51B7" w:rsidRDefault="008D51B7" w:rsidP="008D51B7"/>
    <w:p w:rsidR="008D51B7" w:rsidRDefault="008D51B7" w:rsidP="008D51B7"/>
    <w:p w:rsidR="00B73E4F" w:rsidRDefault="00B73E4F" w:rsidP="00B73E4F">
      <w:pPr>
        <w:pStyle w:val="Default"/>
      </w:pPr>
    </w:p>
    <w:p w:rsidR="008D51B7" w:rsidRDefault="00B73E4F" w:rsidP="00B73E4F">
      <w:pPr>
        <w:jc w:val="center"/>
      </w:pPr>
      <w:r>
        <w:rPr>
          <w:sz w:val="32"/>
          <w:szCs w:val="32"/>
        </w:rPr>
        <w:t xml:space="preserve">São Paulo, </w:t>
      </w:r>
      <w:proofErr w:type="gramStart"/>
      <w:r>
        <w:rPr>
          <w:sz w:val="32"/>
          <w:szCs w:val="32"/>
        </w:rPr>
        <w:t>Novembro</w:t>
      </w:r>
      <w:proofErr w:type="gramEnd"/>
      <w:r>
        <w:rPr>
          <w:sz w:val="32"/>
          <w:szCs w:val="32"/>
        </w:rPr>
        <w:t xml:space="preserve"> de 2018</w:t>
      </w:r>
    </w:p>
    <w:p w:rsidR="00CD5A2B" w:rsidRDefault="00CD5A2B">
      <w:r>
        <w:br w:type="page"/>
      </w:r>
    </w:p>
    <w:p w:rsidR="00CD5A2B" w:rsidRDefault="00CD5A2B" w:rsidP="008D51B7"/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Default="00C401B4" w:rsidP="00C401B4">
      <w:pPr>
        <w:pStyle w:val="Ttulo"/>
        <w:jc w:val="center"/>
      </w:pPr>
    </w:p>
    <w:p w:rsidR="00C401B4" w:rsidRPr="00B73E4F" w:rsidRDefault="00C401B4" w:rsidP="00C401B4">
      <w:pPr>
        <w:pStyle w:val="Ttulo"/>
        <w:jc w:val="center"/>
        <w:rPr>
          <w:sz w:val="40"/>
        </w:rPr>
      </w:pPr>
    </w:p>
    <w:p w:rsidR="007A0C73" w:rsidRPr="00B73E4F" w:rsidRDefault="007A0C73" w:rsidP="007A0C73">
      <w:pPr>
        <w:pStyle w:val="Ttulo"/>
        <w:jc w:val="center"/>
        <w:rPr>
          <w:sz w:val="40"/>
        </w:rPr>
      </w:pPr>
      <w:r w:rsidRPr="00B73E4F">
        <w:rPr>
          <w:sz w:val="40"/>
        </w:rPr>
        <w:t>Gabriela Cavalcanti de Albuquerque Ayres</w:t>
      </w:r>
    </w:p>
    <w:p w:rsidR="007A0C73" w:rsidRDefault="007A0C73" w:rsidP="007A0C73">
      <w:pPr>
        <w:pStyle w:val="Ttulo1"/>
      </w:pPr>
    </w:p>
    <w:p w:rsidR="007A0C73" w:rsidRDefault="007A0C73" w:rsidP="007A0C73"/>
    <w:p w:rsidR="007A0C73" w:rsidRDefault="007A0C73" w:rsidP="007A0C73"/>
    <w:p w:rsidR="007A0C73" w:rsidRDefault="007A0C73" w:rsidP="007A0C73"/>
    <w:p w:rsid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 xml:space="preserve">Análise de sentimentos de clientes bancários </w:t>
      </w:r>
    </w:p>
    <w:p w:rsidR="007A0C73" w:rsidRPr="007A0C73" w:rsidRDefault="007A0C73" w:rsidP="007A0C73">
      <w:pPr>
        <w:jc w:val="center"/>
        <w:rPr>
          <w:sz w:val="36"/>
        </w:rPr>
      </w:pPr>
      <w:r w:rsidRPr="007A0C73">
        <w:rPr>
          <w:sz w:val="36"/>
        </w:rPr>
        <w:t>em rede social Twitter</w:t>
      </w:r>
    </w:p>
    <w:p w:rsidR="007A0C73" w:rsidRDefault="007A0C73" w:rsidP="007A0C73"/>
    <w:p w:rsidR="00C401B4" w:rsidRDefault="00C401B4" w:rsidP="00C401B4"/>
    <w:p w:rsidR="00C401B4" w:rsidRDefault="00C401B4" w:rsidP="00C401B4"/>
    <w:p w:rsidR="00C401B4" w:rsidRDefault="00C401B4" w:rsidP="00C401B4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401B4" w:rsidTr="00C401B4">
        <w:trPr>
          <w:jc w:val="center"/>
        </w:trPr>
        <w:tc>
          <w:tcPr>
            <w:tcW w:w="4814" w:type="dxa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Orientador</w:t>
            </w:r>
          </w:p>
        </w:tc>
        <w:tc>
          <w:tcPr>
            <w:tcW w:w="4814" w:type="dxa"/>
            <w:gridSpan w:val="2"/>
          </w:tcPr>
          <w:p w:rsidR="00C401B4" w:rsidRPr="00DA22AF" w:rsidRDefault="00E54927" w:rsidP="00C401B4">
            <w:pPr>
              <w:jc w:val="center"/>
              <w:rPr>
                <w:b/>
              </w:rPr>
            </w:pPr>
            <w:r w:rsidRPr="00DA22AF">
              <w:rPr>
                <w:b/>
              </w:rPr>
              <w:t>Avaliação</w:t>
            </w:r>
          </w:p>
        </w:tc>
      </w:tr>
      <w:tr w:rsidR="00C401B4" w:rsidTr="00C401B4">
        <w:trPr>
          <w:jc w:val="center"/>
        </w:trPr>
        <w:tc>
          <w:tcPr>
            <w:tcW w:w="4814" w:type="dxa"/>
          </w:tcPr>
          <w:p w:rsidR="00C401B4" w:rsidRDefault="00C401B4" w:rsidP="00C401B4">
            <w:pPr>
              <w:jc w:val="center"/>
            </w:pPr>
          </w:p>
        </w:tc>
        <w:tc>
          <w:tcPr>
            <w:tcW w:w="4814" w:type="dxa"/>
            <w:gridSpan w:val="2"/>
          </w:tcPr>
          <w:p w:rsidR="00C401B4" w:rsidRDefault="00C401B4" w:rsidP="00C401B4">
            <w:pPr>
              <w:jc w:val="center"/>
            </w:pPr>
          </w:p>
        </w:tc>
      </w:tr>
      <w:tr w:rsidR="00E54927" w:rsidTr="00603412">
        <w:trPr>
          <w:jc w:val="center"/>
        </w:trPr>
        <w:tc>
          <w:tcPr>
            <w:tcW w:w="4814" w:type="dxa"/>
          </w:tcPr>
          <w:p w:rsidR="00E54927" w:rsidRDefault="00E54927" w:rsidP="00C401B4">
            <w:pPr>
              <w:jc w:val="center"/>
            </w:pPr>
            <w:r>
              <w:t xml:space="preserve">Prof. Gustavo </w:t>
            </w:r>
            <w:proofErr w:type="spellStart"/>
            <w:r>
              <w:t>Mirapalheta</w:t>
            </w:r>
            <w:proofErr w:type="spellEnd"/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r>
              <w:t>Satisfatório</w:t>
            </w:r>
          </w:p>
        </w:tc>
        <w:tc>
          <w:tcPr>
            <w:tcW w:w="2407" w:type="dxa"/>
          </w:tcPr>
          <w:p w:rsidR="00E54927" w:rsidRDefault="00E54927" w:rsidP="00C401B4">
            <w:pPr>
              <w:jc w:val="center"/>
            </w:pPr>
            <w:proofErr w:type="gramStart"/>
            <w:r>
              <w:t>Não Satisfatório</w:t>
            </w:r>
            <w:proofErr w:type="gramEnd"/>
          </w:p>
        </w:tc>
      </w:tr>
      <w:tr w:rsidR="008E3B98" w:rsidTr="00091A03">
        <w:trPr>
          <w:jc w:val="center"/>
        </w:trPr>
        <w:tc>
          <w:tcPr>
            <w:tcW w:w="4814" w:type="dxa"/>
          </w:tcPr>
          <w:p w:rsidR="008E3B98" w:rsidRDefault="008E3B98" w:rsidP="00C401B4">
            <w:pPr>
              <w:jc w:val="center"/>
            </w:pP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  <w:tc>
          <w:tcPr>
            <w:tcW w:w="2407" w:type="dxa"/>
          </w:tcPr>
          <w:p w:rsidR="008E3B98" w:rsidRPr="00DA22AF" w:rsidRDefault="00DA22AF" w:rsidP="00C401B4">
            <w:pPr>
              <w:jc w:val="center"/>
              <w:rPr>
                <w:sz w:val="44"/>
              </w:rPr>
            </w:pPr>
            <w:r w:rsidRPr="00DA22AF">
              <w:rPr>
                <w:sz w:val="44"/>
              </w:rPr>
              <w:t>□</w:t>
            </w:r>
          </w:p>
        </w:tc>
      </w:tr>
    </w:tbl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 w:rsidP="008D51B7"/>
    <w:p w:rsidR="00C401B4" w:rsidRDefault="00C401B4">
      <w:r>
        <w:br w:type="page"/>
      </w:r>
    </w:p>
    <w:p w:rsidR="006F1701" w:rsidRDefault="006F1701" w:rsidP="001C3A30">
      <w:pPr>
        <w:spacing w:line="480" w:lineRule="auto"/>
        <w:jc w:val="center"/>
        <w:rPr>
          <w:b/>
          <w:sz w:val="32"/>
        </w:rPr>
      </w:pPr>
      <w:r w:rsidRPr="006F1701">
        <w:rPr>
          <w:b/>
          <w:sz w:val="32"/>
        </w:rPr>
        <w:lastRenderedPageBreak/>
        <w:t>Resumo</w:t>
      </w:r>
    </w:p>
    <w:p w:rsidR="006F1701" w:rsidRDefault="006F1701" w:rsidP="001C3A30">
      <w:pPr>
        <w:spacing w:line="480" w:lineRule="auto"/>
        <w:jc w:val="both"/>
      </w:pP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Este estudo teve como objetivo </w:t>
      </w:r>
      <w:r w:rsidR="00036F2C">
        <w:rPr>
          <w:sz w:val="23"/>
          <w:szCs w:val="23"/>
        </w:rPr>
        <w:t xml:space="preserve">de conhecer e explorar </w:t>
      </w:r>
      <w:r w:rsidR="006E3FE3">
        <w:rPr>
          <w:sz w:val="23"/>
          <w:szCs w:val="23"/>
        </w:rPr>
        <w:t>o nível de satis</w:t>
      </w:r>
      <w:r w:rsidR="00036F2C">
        <w:rPr>
          <w:sz w:val="23"/>
          <w:szCs w:val="23"/>
        </w:rPr>
        <w:t xml:space="preserve">fação dos clientes em relação aos produtos oferecidos pelo banco Next através de rede social Twitter. O público em geral do banco é um público jovem e voltado para </w:t>
      </w:r>
      <w:proofErr w:type="spellStart"/>
      <w:r w:rsidR="00036F2C">
        <w:rPr>
          <w:sz w:val="23"/>
          <w:szCs w:val="23"/>
        </w:rPr>
        <w:t>millenials</w:t>
      </w:r>
      <w:proofErr w:type="spellEnd"/>
      <w:r w:rsidR="00036F2C">
        <w:rPr>
          <w:sz w:val="23"/>
          <w:szCs w:val="23"/>
        </w:rPr>
        <w:t xml:space="preserve">. Em geral é um público que gosta de receber “mimos” e não há interesse em pagamento de taxas para serviços. Temos uma hipótese que os clientes do Next querem primeiramente um cartão de crédito “Na faixa” e que tentam conseguir o cartão de crédito no </w:t>
      </w:r>
      <w:proofErr w:type="spellStart"/>
      <w:r w:rsidR="00036F2C">
        <w:rPr>
          <w:sz w:val="23"/>
          <w:szCs w:val="23"/>
        </w:rPr>
        <w:t>Nubank</w:t>
      </w:r>
      <w:proofErr w:type="spellEnd"/>
      <w:r w:rsidR="00036F2C">
        <w:rPr>
          <w:sz w:val="23"/>
          <w:szCs w:val="23"/>
        </w:rPr>
        <w:t xml:space="preserve"> e caso sejam rejeitados acabam por procurar outras opções disponíveis no mercado e acabam vindo para o Next. Eles não sabem que</w:t>
      </w:r>
      <w:r w:rsidR="00803C3E">
        <w:rPr>
          <w:sz w:val="23"/>
          <w:szCs w:val="23"/>
        </w:rPr>
        <w:t xml:space="preserve"> o Next </w:t>
      </w:r>
      <w:r w:rsidR="00036F2C">
        <w:rPr>
          <w:sz w:val="23"/>
          <w:szCs w:val="23"/>
        </w:rPr>
        <w:t>é um banco digital até baixarem o app e começarem a fazer uso</w:t>
      </w:r>
      <w:r w:rsidR="008B220B">
        <w:rPr>
          <w:sz w:val="23"/>
          <w:szCs w:val="23"/>
        </w:rPr>
        <w:t xml:space="preserve"> da conta</w:t>
      </w:r>
      <w:r w:rsidR="00803C3E">
        <w:rPr>
          <w:sz w:val="23"/>
          <w:szCs w:val="23"/>
        </w:rPr>
        <w:t xml:space="preserve"> e outros recursos</w:t>
      </w:r>
      <w:r w:rsidR="00036F2C">
        <w:rPr>
          <w:sz w:val="23"/>
          <w:szCs w:val="23"/>
        </w:rPr>
        <w:t>.</w:t>
      </w:r>
    </w:p>
    <w:p w:rsidR="008B220B" w:rsidRDefault="00350077" w:rsidP="00350077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</w:t>
      </w:r>
      <w:r w:rsidR="008B220B">
        <w:rPr>
          <w:sz w:val="23"/>
          <w:szCs w:val="23"/>
        </w:rPr>
        <w:t>ajudar nessa análise, foram lidos os tweets dos clientes pelo @</w:t>
      </w:r>
      <w:proofErr w:type="spellStart"/>
      <w:r w:rsidR="008B220B">
        <w:rPr>
          <w:sz w:val="23"/>
          <w:szCs w:val="23"/>
        </w:rPr>
        <w:t>falanext</w:t>
      </w:r>
      <w:proofErr w:type="spellEnd"/>
      <w:r w:rsidR="008B220B">
        <w:rPr>
          <w:sz w:val="23"/>
          <w:szCs w:val="23"/>
        </w:rPr>
        <w:t xml:space="preserve"> e criadas nuvens de palavras para identificar o que os clientes falam a respeito do Next</w:t>
      </w:r>
      <w:r w:rsidR="00E63A37">
        <w:rPr>
          <w:sz w:val="23"/>
          <w:szCs w:val="23"/>
        </w:rPr>
        <w:t xml:space="preserve"> e se quando falam</w:t>
      </w:r>
      <w:r w:rsidR="00803C3E">
        <w:rPr>
          <w:sz w:val="23"/>
          <w:szCs w:val="23"/>
        </w:rPr>
        <w:t>,</w:t>
      </w:r>
      <w:r w:rsidR="00E63A37">
        <w:rPr>
          <w:sz w:val="23"/>
          <w:szCs w:val="23"/>
        </w:rPr>
        <w:t xml:space="preserve"> outros bancos também são mencionados. Foi utilizad</w:t>
      </w:r>
      <w:r w:rsidR="00765B6E">
        <w:rPr>
          <w:sz w:val="23"/>
          <w:szCs w:val="23"/>
        </w:rPr>
        <w:t xml:space="preserve">a a técnica de análise de sentimentos </w:t>
      </w:r>
      <w:r w:rsidR="00E63A37">
        <w:rPr>
          <w:sz w:val="23"/>
          <w:szCs w:val="23"/>
        </w:rPr>
        <w:t xml:space="preserve">para identificar os sentimentos dos clientes ao falarem sobre o Next para </w:t>
      </w:r>
      <w:r w:rsidR="00765B6E">
        <w:rPr>
          <w:sz w:val="23"/>
          <w:szCs w:val="23"/>
        </w:rPr>
        <w:t xml:space="preserve">saber se estão satisfeitos ou não com o banco e se poderiam ajudar a fazer recomendações para outros </w:t>
      </w:r>
      <w:r w:rsidR="00864725">
        <w:rPr>
          <w:sz w:val="23"/>
          <w:szCs w:val="23"/>
        </w:rPr>
        <w:t xml:space="preserve">colegas e </w:t>
      </w:r>
      <w:r w:rsidR="00765B6E">
        <w:rPr>
          <w:sz w:val="23"/>
          <w:szCs w:val="23"/>
        </w:rPr>
        <w:t>amigos.</w:t>
      </w:r>
    </w:p>
    <w:p w:rsidR="006F1701" w:rsidRDefault="00350077" w:rsidP="002D58F0">
      <w:pPr>
        <w:spacing w:line="480" w:lineRule="auto"/>
        <w:jc w:val="both"/>
      </w:pPr>
      <w:r>
        <w:rPr>
          <w:sz w:val="23"/>
          <w:szCs w:val="23"/>
        </w:rPr>
        <w:t xml:space="preserve">Os principais resultados confirmaram que o uso da </w:t>
      </w:r>
      <w:r w:rsidR="002C3873">
        <w:rPr>
          <w:sz w:val="23"/>
          <w:szCs w:val="23"/>
        </w:rPr>
        <w:t>nuvem de palavras</w:t>
      </w:r>
      <w:r>
        <w:rPr>
          <w:sz w:val="23"/>
          <w:szCs w:val="23"/>
        </w:rPr>
        <w:t xml:space="preserve"> se mostrou útil</w:t>
      </w:r>
      <w:r w:rsidR="00803C3E">
        <w:rPr>
          <w:sz w:val="23"/>
          <w:szCs w:val="23"/>
        </w:rPr>
        <w:t xml:space="preserve"> e alguns tweets realmente mencionam outros bancos, mas muitos agradecem quando recebem o cart</w:t>
      </w:r>
      <w:r w:rsidR="00F93C36">
        <w:rPr>
          <w:sz w:val="23"/>
          <w:szCs w:val="23"/>
        </w:rPr>
        <w:t>ão e alguns mimos, como descontos em Uber e cinema</w:t>
      </w:r>
      <w:r>
        <w:rPr>
          <w:sz w:val="23"/>
          <w:szCs w:val="23"/>
        </w:rPr>
        <w:t xml:space="preserve">. </w:t>
      </w:r>
      <w:r w:rsidR="00F93C36">
        <w:rPr>
          <w:sz w:val="23"/>
          <w:szCs w:val="23"/>
        </w:rPr>
        <w:t xml:space="preserve">Pudemos perceber que os clientes em sua grande maioria estão satisfeitos com os serviços, pois as palavras utilizadas nos tweets possuem maior característica positiva. </w:t>
      </w:r>
    </w:p>
    <w:p w:rsidR="006F1701" w:rsidRDefault="00F93C36" w:rsidP="002D58F0">
      <w:pPr>
        <w:spacing w:line="480" w:lineRule="auto"/>
        <w:jc w:val="both"/>
      </w:pPr>
      <w:r>
        <w:t>Esse trabalho pode ser utilizado para direcionar melhor os produtos dos bancos para os clientes</w:t>
      </w:r>
      <w:r w:rsidR="00864725">
        <w:t xml:space="preserve"> e ajudar a evitar a evasão de clientes positivos, tentando identificar o que falam a respeito do banco e tomar ações preventivas</w:t>
      </w:r>
      <w:r w:rsidR="002D58F0">
        <w:t>.</w:t>
      </w:r>
    </w:p>
    <w:p w:rsidR="00F93C36" w:rsidRDefault="00F93C36" w:rsidP="002D58F0">
      <w:pPr>
        <w:spacing w:line="480" w:lineRule="auto"/>
        <w:jc w:val="both"/>
      </w:pPr>
    </w:p>
    <w:p w:rsidR="006F1701" w:rsidRDefault="001C3A30" w:rsidP="00B52A49">
      <w:pPr>
        <w:spacing w:line="480" w:lineRule="auto"/>
        <w:jc w:val="both"/>
      </w:pPr>
      <w:r>
        <w:rPr>
          <w:b/>
          <w:bCs/>
          <w:sz w:val="23"/>
          <w:szCs w:val="23"/>
        </w:rPr>
        <w:t>Palavras chave</w:t>
      </w:r>
      <w:r>
        <w:rPr>
          <w:sz w:val="23"/>
          <w:szCs w:val="23"/>
        </w:rPr>
        <w:t xml:space="preserve">: Estratégia de </w:t>
      </w:r>
      <w:r w:rsidR="002D58F0">
        <w:rPr>
          <w:sz w:val="23"/>
          <w:szCs w:val="23"/>
        </w:rPr>
        <w:t>oferta de produtos</w:t>
      </w:r>
      <w:r>
        <w:rPr>
          <w:sz w:val="23"/>
          <w:szCs w:val="23"/>
        </w:rPr>
        <w:t xml:space="preserve">. </w:t>
      </w:r>
      <w:r w:rsidR="00DE79F3">
        <w:rPr>
          <w:sz w:val="23"/>
          <w:szCs w:val="23"/>
        </w:rPr>
        <w:t>Data</w:t>
      </w:r>
      <w:r w:rsidR="00B22913">
        <w:rPr>
          <w:sz w:val="23"/>
          <w:szCs w:val="23"/>
        </w:rPr>
        <w:t xml:space="preserve"> Mining, </w:t>
      </w:r>
      <w:r>
        <w:rPr>
          <w:sz w:val="23"/>
          <w:szCs w:val="23"/>
        </w:rPr>
        <w:t xml:space="preserve">Análise </w:t>
      </w:r>
      <w:r w:rsidR="002D58F0">
        <w:rPr>
          <w:sz w:val="23"/>
          <w:szCs w:val="23"/>
        </w:rPr>
        <w:t>de sentimentos, Nuvem de palavras</w:t>
      </w:r>
      <w:r w:rsidR="00B22913">
        <w:rPr>
          <w:sz w:val="23"/>
          <w:szCs w:val="23"/>
        </w:rPr>
        <w:t>.</w:t>
      </w:r>
      <w:r w:rsidR="006F1701">
        <w:br w:type="page"/>
      </w:r>
    </w:p>
    <w:p w:rsidR="006F1701" w:rsidRDefault="00A173DA" w:rsidP="00A173DA">
      <w:pPr>
        <w:pStyle w:val="Ttulo1"/>
      </w:pPr>
      <w:r>
        <w:lastRenderedPageBreak/>
        <w:t>Introdução</w:t>
      </w:r>
    </w:p>
    <w:p w:rsidR="001A6ECA" w:rsidRPr="001A6ECA" w:rsidRDefault="001A6ECA" w:rsidP="001A6ECA"/>
    <w:p w:rsidR="00D01208" w:rsidRPr="00D01208" w:rsidRDefault="00D01208" w:rsidP="00D01208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 uso da </w:t>
      </w:r>
      <w:r>
        <w:rPr>
          <w:sz w:val="23"/>
          <w:szCs w:val="23"/>
        </w:rPr>
        <w:t>i</w:t>
      </w:r>
      <w:r w:rsidRPr="00D01208">
        <w:rPr>
          <w:sz w:val="23"/>
          <w:szCs w:val="23"/>
        </w:rPr>
        <w:t xml:space="preserve">nternet </w:t>
      </w:r>
      <w:r>
        <w:rPr>
          <w:sz w:val="23"/>
          <w:szCs w:val="23"/>
        </w:rPr>
        <w:t>passou a fazer parte da vida das pessoas</w:t>
      </w:r>
      <w:r w:rsidRPr="00D01208">
        <w:rPr>
          <w:sz w:val="23"/>
          <w:szCs w:val="23"/>
        </w:rPr>
        <w:t xml:space="preserve">. </w:t>
      </w:r>
      <w:r w:rsidR="00141CCF">
        <w:rPr>
          <w:sz w:val="23"/>
          <w:szCs w:val="23"/>
        </w:rPr>
        <w:t>Nas instituições financeiras</w:t>
      </w:r>
      <w:r w:rsidR="00DD3661">
        <w:rPr>
          <w:sz w:val="23"/>
          <w:szCs w:val="23"/>
        </w:rPr>
        <w:t xml:space="preserve">, as pessoas não querem mais ir ao banco, elas desejam resolver tudo de forma simples, rápida e fácil pela internet, sem muitas burocracias. </w:t>
      </w:r>
      <w:r w:rsidRPr="00D01208">
        <w:rPr>
          <w:sz w:val="23"/>
          <w:szCs w:val="23"/>
        </w:rPr>
        <w:t>Os dados estão sendo coletados e armazenados em um ritmo dramático</w:t>
      </w:r>
      <w:r w:rsidR="00DD3661">
        <w:rPr>
          <w:sz w:val="23"/>
          <w:szCs w:val="23"/>
        </w:rPr>
        <w:t xml:space="preserve">, sendo a </w:t>
      </w:r>
      <w:r w:rsidRPr="00D01208">
        <w:rPr>
          <w:sz w:val="23"/>
          <w:szCs w:val="23"/>
        </w:rPr>
        <w:t xml:space="preserve">maioria dos dados em formato </w:t>
      </w:r>
      <w:proofErr w:type="spellStart"/>
      <w:r w:rsidRPr="00D01208">
        <w:rPr>
          <w:sz w:val="23"/>
          <w:szCs w:val="23"/>
        </w:rPr>
        <w:t>semi-estruturado</w:t>
      </w:r>
      <w:proofErr w:type="spellEnd"/>
      <w:r w:rsidR="00DD3661">
        <w:rPr>
          <w:sz w:val="23"/>
          <w:szCs w:val="23"/>
        </w:rPr>
        <w:t>, e muitos podem conter</w:t>
      </w:r>
      <w:r w:rsidRPr="00D01208">
        <w:rPr>
          <w:sz w:val="23"/>
          <w:szCs w:val="23"/>
        </w:rPr>
        <w:t xml:space="preserve"> informações úteis. </w:t>
      </w:r>
      <w:r w:rsidR="00DD3661">
        <w:rPr>
          <w:sz w:val="23"/>
          <w:szCs w:val="23"/>
        </w:rPr>
        <w:t xml:space="preserve">Cada vez mais </w:t>
      </w:r>
      <w:r w:rsidRPr="00D01208">
        <w:rPr>
          <w:sz w:val="23"/>
          <w:szCs w:val="23"/>
        </w:rPr>
        <w:t>as pessoas tendem a compartilhar suas experiências sobre produtos</w:t>
      </w:r>
      <w:r w:rsidR="00DD3661">
        <w:rPr>
          <w:sz w:val="23"/>
          <w:szCs w:val="23"/>
        </w:rPr>
        <w:t xml:space="preserve"> e serviços prestados e fazerem recomendações.</w:t>
      </w:r>
      <w:r w:rsidRPr="00D01208">
        <w:rPr>
          <w:sz w:val="23"/>
          <w:szCs w:val="23"/>
        </w:rPr>
        <w:t xml:space="preserve"> Eles usam </w:t>
      </w:r>
      <w:r w:rsidR="00DD3661">
        <w:rPr>
          <w:sz w:val="23"/>
          <w:szCs w:val="23"/>
        </w:rPr>
        <w:t>as redes sociais como Facebook, T</w:t>
      </w:r>
      <w:r w:rsidRPr="00D01208">
        <w:rPr>
          <w:sz w:val="23"/>
          <w:szCs w:val="23"/>
        </w:rPr>
        <w:t>witter</w:t>
      </w:r>
      <w:r w:rsidR="00DD3661">
        <w:rPr>
          <w:sz w:val="23"/>
          <w:szCs w:val="23"/>
        </w:rPr>
        <w:t xml:space="preserve">, </w:t>
      </w:r>
      <w:proofErr w:type="spellStart"/>
      <w:r w:rsidR="00DD3661">
        <w:rPr>
          <w:sz w:val="23"/>
          <w:szCs w:val="23"/>
        </w:rPr>
        <w:t>Whattsup</w:t>
      </w:r>
      <w:proofErr w:type="spellEnd"/>
      <w:r w:rsidR="00DD3661">
        <w:rPr>
          <w:sz w:val="23"/>
          <w:szCs w:val="23"/>
        </w:rPr>
        <w:t>, entre outros</w:t>
      </w:r>
      <w:r w:rsidRPr="00D01208">
        <w:rPr>
          <w:sz w:val="23"/>
          <w:szCs w:val="23"/>
        </w:rPr>
        <w:t xml:space="preserve"> para expressar seus sentimentos, compartilhar </w:t>
      </w:r>
      <w:r w:rsidR="00DD3661">
        <w:rPr>
          <w:sz w:val="23"/>
          <w:szCs w:val="23"/>
        </w:rPr>
        <w:t>su</w:t>
      </w:r>
      <w:r w:rsidRPr="00D01208">
        <w:rPr>
          <w:sz w:val="23"/>
          <w:szCs w:val="23"/>
        </w:rPr>
        <w:t xml:space="preserve">as experiências </w:t>
      </w:r>
      <w:r>
        <w:rPr>
          <w:sz w:val="23"/>
          <w:szCs w:val="23"/>
        </w:rPr>
        <w:t xml:space="preserve">e </w:t>
      </w:r>
      <w:r w:rsidR="00DD3661">
        <w:rPr>
          <w:sz w:val="23"/>
          <w:szCs w:val="23"/>
        </w:rPr>
        <w:t xml:space="preserve">logo </w:t>
      </w:r>
      <w:r>
        <w:rPr>
          <w:sz w:val="23"/>
          <w:szCs w:val="23"/>
        </w:rPr>
        <w:t>perceberam que suas reclamações são rapidamente resolvidas</w:t>
      </w:r>
      <w:r w:rsidR="00DD3661">
        <w:rPr>
          <w:sz w:val="23"/>
          <w:szCs w:val="23"/>
        </w:rPr>
        <w:t xml:space="preserve"> quando expostas nas redes sociais</w:t>
      </w:r>
      <w:r w:rsidRPr="00D01208">
        <w:rPr>
          <w:sz w:val="23"/>
          <w:szCs w:val="23"/>
        </w:rPr>
        <w:t xml:space="preserve">. Para </w:t>
      </w:r>
      <w:r w:rsidR="00DD3661">
        <w:rPr>
          <w:sz w:val="23"/>
          <w:szCs w:val="23"/>
        </w:rPr>
        <w:t>um melhor atendimento</w:t>
      </w:r>
      <w:r w:rsidRPr="00D01208">
        <w:rPr>
          <w:sz w:val="23"/>
          <w:szCs w:val="23"/>
        </w:rPr>
        <w:t xml:space="preserve"> </w:t>
      </w:r>
      <w:r w:rsidR="00DD3661">
        <w:rPr>
          <w:sz w:val="23"/>
          <w:szCs w:val="23"/>
        </w:rPr>
        <w:t>ao</w:t>
      </w:r>
      <w:r w:rsidRPr="00D01208">
        <w:rPr>
          <w:sz w:val="23"/>
          <w:szCs w:val="23"/>
        </w:rPr>
        <w:t xml:space="preserve"> cliente e a experiência </w:t>
      </w:r>
      <w:r w:rsidR="00DD3661">
        <w:rPr>
          <w:sz w:val="23"/>
          <w:szCs w:val="23"/>
        </w:rPr>
        <w:t>dos serviços</w:t>
      </w:r>
      <w:r w:rsidRPr="00D01208">
        <w:rPr>
          <w:sz w:val="23"/>
          <w:szCs w:val="23"/>
        </w:rPr>
        <w:t xml:space="preserve">, tornou-se uma prática comum </w:t>
      </w:r>
      <w:r w:rsidR="00043760">
        <w:rPr>
          <w:sz w:val="23"/>
          <w:szCs w:val="23"/>
        </w:rPr>
        <w:t xml:space="preserve">revisar os comentários dos clientes nas redes sociais. </w:t>
      </w:r>
      <w:r w:rsidRPr="00D01208">
        <w:rPr>
          <w:sz w:val="23"/>
          <w:szCs w:val="23"/>
        </w:rPr>
        <w:t xml:space="preserve">Entender </w:t>
      </w:r>
      <w:r w:rsidR="00142994">
        <w:rPr>
          <w:sz w:val="23"/>
          <w:szCs w:val="23"/>
        </w:rPr>
        <w:t>os comentários</w:t>
      </w:r>
      <w:r w:rsidRPr="00D01208">
        <w:rPr>
          <w:sz w:val="23"/>
          <w:szCs w:val="23"/>
        </w:rPr>
        <w:t xml:space="preserve"> dos c</w:t>
      </w:r>
      <w:r w:rsidR="00043760">
        <w:rPr>
          <w:sz w:val="23"/>
          <w:szCs w:val="23"/>
        </w:rPr>
        <w:t>lientes</w:t>
      </w:r>
      <w:r w:rsidRPr="00D01208">
        <w:rPr>
          <w:sz w:val="23"/>
          <w:szCs w:val="23"/>
        </w:rPr>
        <w:t xml:space="preserve"> sobre os produtos</w:t>
      </w:r>
      <w:r w:rsidR="00142994">
        <w:rPr>
          <w:sz w:val="23"/>
          <w:szCs w:val="23"/>
        </w:rPr>
        <w:t xml:space="preserve"> e serviços</w:t>
      </w:r>
      <w:r w:rsidRPr="00D01208">
        <w:rPr>
          <w:sz w:val="23"/>
          <w:szCs w:val="23"/>
        </w:rPr>
        <w:t xml:space="preserve"> é muito útil tanto para </w:t>
      </w:r>
      <w:r w:rsidR="00142994">
        <w:rPr>
          <w:sz w:val="23"/>
          <w:szCs w:val="23"/>
        </w:rPr>
        <w:t>a instituição financeira</w:t>
      </w:r>
      <w:r w:rsidRPr="00D01208">
        <w:rPr>
          <w:sz w:val="23"/>
          <w:szCs w:val="23"/>
        </w:rPr>
        <w:t xml:space="preserve"> quanto para os clientes que desejam </w:t>
      </w:r>
      <w:r w:rsidR="00142994">
        <w:rPr>
          <w:sz w:val="23"/>
          <w:szCs w:val="23"/>
        </w:rPr>
        <w:t>se tornar clientes</w:t>
      </w:r>
      <w:r w:rsidRPr="00D01208">
        <w:rPr>
          <w:sz w:val="23"/>
          <w:szCs w:val="23"/>
        </w:rPr>
        <w:t xml:space="preserve">. Ler todos os comentários um por um não é tão eficiente quando o número </w:t>
      </w:r>
      <w:r w:rsidR="00142994">
        <w:rPr>
          <w:sz w:val="23"/>
          <w:szCs w:val="23"/>
        </w:rPr>
        <w:t xml:space="preserve">de comentários </w:t>
      </w:r>
      <w:r w:rsidRPr="00D01208">
        <w:rPr>
          <w:sz w:val="23"/>
          <w:szCs w:val="23"/>
        </w:rPr>
        <w:t xml:space="preserve">é </w:t>
      </w:r>
      <w:r w:rsidR="00142994">
        <w:rPr>
          <w:sz w:val="23"/>
          <w:szCs w:val="23"/>
        </w:rPr>
        <w:t xml:space="preserve">muito </w:t>
      </w:r>
      <w:r w:rsidRPr="00D01208">
        <w:rPr>
          <w:sz w:val="23"/>
          <w:szCs w:val="23"/>
        </w:rPr>
        <w:t>grande</w:t>
      </w:r>
      <w:r w:rsidR="008815F0">
        <w:rPr>
          <w:sz w:val="23"/>
          <w:szCs w:val="23"/>
        </w:rPr>
        <w:t>, uma vez que</w:t>
      </w:r>
      <w:r w:rsidRPr="00D01208">
        <w:rPr>
          <w:sz w:val="23"/>
          <w:szCs w:val="23"/>
        </w:rPr>
        <w:t xml:space="preserve"> </w:t>
      </w:r>
      <w:r w:rsidR="008815F0"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 conteúdo </w:t>
      </w:r>
      <w:r w:rsidR="00142994">
        <w:rPr>
          <w:sz w:val="23"/>
          <w:szCs w:val="23"/>
        </w:rPr>
        <w:t>dos comentários</w:t>
      </w:r>
      <w:r w:rsidRPr="00D01208">
        <w:rPr>
          <w:sz w:val="23"/>
          <w:szCs w:val="23"/>
        </w:rPr>
        <w:t xml:space="preserve"> também </w:t>
      </w:r>
      <w:r w:rsidR="00142994">
        <w:rPr>
          <w:sz w:val="23"/>
          <w:szCs w:val="23"/>
        </w:rPr>
        <w:t>pode trazer</w:t>
      </w:r>
      <w:r w:rsidRPr="00D01208">
        <w:rPr>
          <w:sz w:val="23"/>
          <w:szCs w:val="23"/>
        </w:rPr>
        <w:t xml:space="preserve"> confusões. A</w:t>
      </w:r>
      <w:r w:rsidR="00142994">
        <w:rPr>
          <w:sz w:val="23"/>
          <w:szCs w:val="23"/>
        </w:rPr>
        <w:t>lgumas</w:t>
      </w:r>
      <w:r w:rsidRPr="00D01208">
        <w:rPr>
          <w:sz w:val="23"/>
          <w:szCs w:val="23"/>
        </w:rPr>
        <w:t xml:space="preserve"> análises </w:t>
      </w:r>
      <w:r w:rsidR="00142994">
        <w:rPr>
          <w:sz w:val="23"/>
          <w:szCs w:val="23"/>
        </w:rPr>
        <w:t xml:space="preserve">podem </w:t>
      </w:r>
      <w:r w:rsidRPr="00D01208">
        <w:rPr>
          <w:sz w:val="23"/>
          <w:szCs w:val="23"/>
        </w:rPr>
        <w:t>cont</w:t>
      </w:r>
      <w:r w:rsidR="00142994">
        <w:rPr>
          <w:sz w:val="23"/>
          <w:szCs w:val="23"/>
        </w:rPr>
        <w:t>er</w:t>
      </w:r>
      <w:r w:rsidRPr="00D01208">
        <w:rPr>
          <w:sz w:val="23"/>
          <w:szCs w:val="23"/>
        </w:rPr>
        <w:t xml:space="preserve"> frases longas</w:t>
      </w:r>
      <w:r w:rsidR="00FA4D27">
        <w:rPr>
          <w:sz w:val="23"/>
          <w:szCs w:val="23"/>
        </w:rPr>
        <w:t>, gírias, frases verbais</w:t>
      </w:r>
      <w:r w:rsidR="00142994">
        <w:rPr>
          <w:sz w:val="23"/>
          <w:szCs w:val="23"/>
        </w:rPr>
        <w:t xml:space="preserve"> e</w:t>
      </w:r>
      <w:r w:rsidR="00FA4D27">
        <w:rPr>
          <w:sz w:val="23"/>
          <w:szCs w:val="23"/>
        </w:rPr>
        <w:t xml:space="preserve"> expressões idiomáticas,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p</w:t>
      </w:r>
      <w:r w:rsidRPr="00D01208">
        <w:rPr>
          <w:sz w:val="23"/>
          <w:szCs w:val="23"/>
        </w:rPr>
        <w:t xml:space="preserve">or </w:t>
      </w:r>
      <w:r w:rsidR="00FA4D27">
        <w:rPr>
          <w:sz w:val="23"/>
          <w:szCs w:val="23"/>
        </w:rPr>
        <w:t>esse motivo</w:t>
      </w:r>
      <w:r w:rsidRPr="00D01208">
        <w:rPr>
          <w:sz w:val="23"/>
          <w:szCs w:val="23"/>
        </w:rPr>
        <w:t xml:space="preserve">, é </w:t>
      </w:r>
      <w:r w:rsidR="00FA4D27">
        <w:rPr>
          <w:sz w:val="23"/>
          <w:szCs w:val="23"/>
        </w:rPr>
        <w:t>bem</w:t>
      </w:r>
      <w:r w:rsidRPr="00D01208">
        <w:rPr>
          <w:sz w:val="23"/>
          <w:szCs w:val="23"/>
        </w:rPr>
        <w:t xml:space="preserve"> difícil ler e entender o significado dos comentários.</w:t>
      </w:r>
    </w:p>
    <w:p w:rsidR="004E6AA5" w:rsidRPr="007E62BD" w:rsidRDefault="00D01208" w:rsidP="00D01208">
      <w:pPr>
        <w:spacing w:line="480" w:lineRule="auto"/>
        <w:jc w:val="both"/>
        <w:rPr>
          <w:sz w:val="23"/>
          <w:szCs w:val="23"/>
        </w:rPr>
      </w:pPr>
      <w:r w:rsidRPr="00D01208">
        <w:rPr>
          <w:sz w:val="23"/>
          <w:szCs w:val="23"/>
        </w:rPr>
        <w:t xml:space="preserve">Se alguém ler apenas alguns números de resenhas e chegar a uma decisão, a decisão poderá ser tendenciosa. Por causa dessas razões, uma melhor técnica de mineração de dados para </w:t>
      </w:r>
      <w:r w:rsidR="00A55215">
        <w:rPr>
          <w:sz w:val="23"/>
          <w:szCs w:val="23"/>
        </w:rPr>
        <w:t>avaliar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os</w:t>
      </w:r>
      <w:r w:rsidRPr="00D01208">
        <w:rPr>
          <w:sz w:val="23"/>
          <w:szCs w:val="23"/>
        </w:rPr>
        <w:t xml:space="preserve"> </w:t>
      </w:r>
      <w:r w:rsidR="00FA4D27">
        <w:rPr>
          <w:sz w:val="23"/>
          <w:szCs w:val="23"/>
        </w:rPr>
        <w:t>comentários dos clientes</w:t>
      </w:r>
      <w:r w:rsidRPr="00D01208">
        <w:rPr>
          <w:sz w:val="23"/>
          <w:szCs w:val="23"/>
        </w:rPr>
        <w:t xml:space="preserve"> que estão em formato </w:t>
      </w:r>
      <w:proofErr w:type="spellStart"/>
      <w:r w:rsidRPr="00D01208">
        <w:rPr>
          <w:sz w:val="23"/>
          <w:szCs w:val="23"/>
        </w:rPr>
        <w:t>semi-estruturado</w:t>
      </w:r>
      <w:proofErr w:type="spellEnd"/>
      <w:r w:rsidRPr="00D01208">
        <w:rPr>
          <w:sz w:val="23"/>
          <w:szCs w:val="23"/>
        </w:rPr>
        <w:t xml:space="preserve"> é muito importante. Não apenas </w:t>
      </w:r>
      <w:r w:rsidR="00FA4D27">
        <w:rPr>
          <w:sz w:val="23"/>
          <w:szCs w:val="23"/>
        </w:rPr>
        <w:t>o</w:t>
      </w:r>
      <w:r w:rsidRPr="00D01208">
        <w:rPr>
          <w:sz w:val="23"/>
          <w:szCs w:val="23"/>
        </w:rPr>
        <w:t xml:space="preserve">s </w:t>
      </w:r>
      <w:r w:rsidR="00FA4D27">
        <w:rPr>
          <w:sz w:val="23"/>
          <w:szCs w:val="23"/>
        </w:rPr>
        <w:t>comentários sobre o banco em que são clientes</w:t>
      </w:r>
      <w:r w:rsidRPr="00D01208">
        <w:rPr>
          <w:sz w:val="23"/>
          <w:szCs w:val="23"/>
        </w:rPr>
        <w:t xml:space="preserve">, mas também </w:t>
      </w:r>
      <w:r w:rsidR="00FA4D27">
        <w:rPr>
          <w:sz w:val="23"/>
          <w:szCs w:val="23"/>
        </w:rPr>
        <w:t xml:space="preserve">sobre outros bancos </w:t>
      </w:r>
      <w:r w:rsidRPr="00D01208">
        <w:rPr>
          <w:sz w:val="23"/>
          <w:szCs w:val="23"/>
        </w:rPr>
        <w:t xml:space="preserve">para extrair sua opinião verdadeira. Esse problema </w:t>
      </w:r>
      <w:r w:rsidR="00FA4D27">
        <w:rPr>
          <w:sz w:val="23"/>
          <w:szCs w:val="23"/>
        </w:rPr>
        <w:t>vem sendo</w:t>
      </w:r>
      <w:r w:rsidRPr="00D01208">
        <w:rPr>
          <w:sz w:val="23"/>
          <w:szCs w:val="23"/>
        </w:rPr>
        <w:t xml:space="preserve"> estudado por muitos pesquisadores nos últimos anos. A área de pesquisa é chamada de mineração de opinião e análise de sentimentos. Existem duas tarefas principais desta área de pesquisa. Eles estão encontrando características do</w:t>
      </w:r>
      <w:r w:rsidR="002D033F">
        <w:rPr>
          <w:sz w:val="23"/>
          <w:szCs w:val="23"/>
        </w:rPr>
        <w:t>s</w:t>
      </w:r>
      <w:r w:rsidRPr="00D01208">
        <w:rPr>
          <w:sz w:val="23"/>
          <w:szCs w:val="23"/>
        </w:rPr>
        <w:t xml:space="preserve"> produto</w:t>
      </w:r>
      <w:r w:rsidR="002D033F">
        <w:rPr>
          <w:sz w:val="23"/>
          <w:szCs w:val="23"/>
        </w:rPr>
        <w:t>s ou serviços</w:t>
      </w:r>
      <w:r w:rsidRPr="00D01208">
        <w:rPr>
          <w:sz w:val="23"/>
          <w:szCs w:val="23"/>
        </w:rPr>
        <w:t xml:space="preserve"> que foram comentadas pelos </w:t>
      </w:r>
      <w:r w:rsidR="002D033F">
        <w:rPr>
          <w:sz w:val="23"/>
          <w:szCs w:val="23"/>
        </w:rPr>
        <w:t>clientes</w:t>
      </w:r>
      <w:r w:rsidRPr="00D01208">
        <w:rPr>
          <w:sz w:val="23"/>
          <w:szCs w:val="23"/>
        </w:rPr>
        <w:t xml:space="preserve"> e decidindo se os comentários são positivos ou negativos. Ambas as tarefas são muito desafiadoras e diferentes pesquisas foram realizadas </w:t>
      </w:r>
      <w:r w:rsidR="009D6D57">
        <w:rPr>
          <w:sz w:val="23"/>
          <w:szCs w:val="23"/>
        </w:rPr>
        <w:t>nesse aspecto</w:t>
      </w:r>
      <w:r w:rsidRPr="00D01208">
        <w:rPr>
          <w:sz w:val="23"/>
          <w:szCs w:val="23"/>
        </w:rPr>
        <w:t xml:space="preserve">. Embora ambas as tarefas sejam cobertas por várias abordagens de pesquisa, há algumas áreas a serem melhoradas. Alguns deles estão </w:t>
      </w:r>
      <w:r w:rsidRPr="00D01208">
        <w:rPr>
          <w:sz w:val="23"/>
          <w:szCs w:val="23"/>
        </w:rPr>
        <w:lastRenderedPageBreak/>
        <w:t>identificando verbos</w:t>
      </w:r>
      <w:r w:rsidR="00671B6F">
        <w:rPr>
          <w:sz w:val="23"/>
          <w:szCs w:val="23"/>
        </w:rPr>
        <w:t>,</w:t>
      </w:r>
      <w:r w:rsidRPr="00D01208">
        <w:rPr>
          <w:sz w:val="23"/>
          <w:szCs w:val="23"/>
        </w:rPr>
        <w:t xml:space="preserve"> frases verbais e algumas sentenças condicionais. A exploração </w:t>
      </w:r>
      <w:r w:rsidR="00424A97">
        <w:rPr>
          <w:sz w:val="23"/>
          <w:szCs w:val="23"/>
        </w:rPr>
        <w:t>d</w:t>
      </w:r>
      <w:r w:rsidRPr="00D01208">
        <w:rPr>
          <w:sz w:val="23"/>
          <w:szCs w:val="23"/>
        </w:rPr>
        <w:t xml:space="preserve">o uso de </w:t>
      </w:r>
      <w:r w:rsidR="009C00EB">
        <w:rPr>
          <w:sz w:val="23"/>
          <w:szCs w:val="23"/>
        </w:rPr>
        <w:t>“</w:t>
      </w:r>
      <w:proofErr w:type="spellStart"/>
      <w:r w:rsidRPr="00D01208">
        <w:rPr>
          <w:sz w:val="23"/>
          <w:szCs w:val="23"/>
        </w:rPr>
        <w:t>smileys</w:t>
      </w:r>
      <w:proofErr w:type="spellEnd"/>
      <w:r w:rsidR="009C00EB">
        <w:rPr>
          <w:sz w:val="23"/>
          <w:szCs w:val="23"/>
        </w:rPr>
        <w:t>”</w:t>
      </w:r>
      <w:r w:rsidRPr="00D01208">
        <w:rPr>
          <w:sz w:val="23"/>
          <w:szCs w:val="23"/>
        </w:rPr>
        <w:t xml:space="preserve"> na </w:t>
      </w:r>
      <w:r w:rsidR="009D6D57">
        <w:rPr>
          <w:sz w:val="23"/>
          <w:szCs w:val="23"/>
        </w:rPr>
        <w:t xml:space="preserve">avaliação </w:t>
      </w:r>
      <w:r w:rsidRPr="00D01208">
        <w:rPr>
          <w:sz w:val="23"/>
          <w:szCs w:val="23"/>
        </w:rPr>
        <w:t>de opini</w:t>
      </w:r>
      <w:r w:rsidR="009D6D57">
        <w:rPr>
          <w:sz w:val="23"/>
          <w:szCs w:val="23"/>
        </w:rPr>
        <w:t>ões</w:t>
      </w:r>
      <w:r w:rsidRPr="00D01208">
        <w:rPr>
          <w:sz w:val="23"/>
          <w:szCs w:val="23"/>
        </w:rPr>
        <w:t>, melhorando as técnicas existentes são alguns dos trabalhos futuros que foram identificados. Emoções são nossos sentimentos e pensamentos subjetivos</w:t>
      </w:r>
      <w:r w:rsidR="009D6D57">
        <w:rPr>
          <w:sz w:val="23"/>
          <w:szCs w:val="23"/>
        </w:rPr>
        <w:t xml:space="preserve"> e</w:t>
      </w:r>
      <w:r w:rsidRPr="00D01208">
        <w:rPr>
          <w:sz w:val="23"/>
          <w:szCs w:val="23"/>
        </w:rPr>
        <w:t xml:space="preserve"> têm sido estudadas em vários campos, pois estão intimamente relacionadas aos sentimentos. A força de um sentimento ou opinião é tipicamente ligada à intensidade de certas emoções. Nas mídias sociais, as pessoas costumam expressar suas emoções usando diferentes "</w:t>
      </w:r>
      <w:proofErr w:type="spellStart"/>
      <w:r w:rsidRPr="00D01208">
        <w:rPr>
          <w:sz w:val="23"/>
          <w:szCs w:val="23"/>
        </w:rPr>
        <w:t>smileys</w:t>
      </w:r>
      <w:proofErr w:type="spellEnd"/>
      <w:r w:rsidRPr="00D01208">
        <w:rPr>
          <w:sz w:val="23"/>
          <w:szCs w:val="23"/>
        </w:rPr>
        <w:t>"</w:t>
      </w:r>
      <w:r w:rsidR="009D6D57">
        <w:rPr>
          <w:sz w:val="23"/>
          <w:szCs w:val="23"/>
        </w:rPr>
        <w:t xml:space="preserve"> e</w:t>
      </w:r>
      <w:r w:rsidRPr="00D01208">
        <w:rPr>
          <w:sz w:val="23"/>
          <w:szCs w:val="23"/>
        </w:rPr>
        <w:t xml:space="preserve"> </w:t>
      </w:r>
      <w:r w:rsidR="009D6D57">
        <w:rPr>
          <w:sz w:val="23"/>
          <w:szCs w:val="23"/>
        </w:rPr>
        <w:t>se tornou</w:t>
      </w:r>
      <w:r w:rsidRPr="00D01208">
        <w:rPr>
          <w:sz w:val="23"/>
          <w:szCs w:val="23"/>
        </w:rPr>
        <w:t xml:space="preserve"> uma tendência hoje. Assim, usar tanto o léxico do sentimento como </w:t>
      </w:r>
      <w:r w:rsidR="009C00EB">
        <w:rPr>
          <w:sz w:val="23"/>
          <w:szCs w:val="23"/>
        </w:rPr>
        <w:t>“</w:t>
      </w:r>
      <w:proofErr w:type="spellStart"/>
      <w:r w:rsidRPr="00D01208">
        <w:rPr>
          <w:sz w:val="23"/>
          <w:szCs w:val="23"/>
        </w:rPr>
        <w:t>smileys</w:t>
      </w:r>
      <w:proofErr w:type="spellEnd"/>
      <w:r w:rsidR="009C00EB">
        <w:rPr>
          <w:sz w:val="23"/>
          <w:szCs w:val="23"/>
        </w:rPr>
        <w:t>”</w:t>
      </w:r>
      <w:r w:rsidRPr="00D01208">
        <w:rPr>
          <w:sz w:val="23"/>
          <w:szCs w:val="23"/>
        </w:rPr>
        <w:t xml:space="preserve"> juntos em um algoritmo para </w:t>
      </w:r>
      <w:r w:rsidR="009D6D57">
        <w:rPr>
          <w:sz w:val="23"/>
          <w:szCs w:val="23"/>
        </w:rPr>
        <w:t>avaliar</w:t>
      </w:r>
      <w:r w:rsidRPr="00D01208">
        <w:rPr>
          <w:sz w:val="23"/>
          <w:szCs w:val="23"/>
        </w:rPr>
        <w:t xml:space="preserve"> a opinião </w:t>
      </w:r>
      <w:r w:rsidR="00424A97">
        <w:rPr>
          <w:sz w:val="23"/>
          <w:szCs w:val="23"/>
        </w:rPr>
        <w:t>dos</w:t>
      </w:r>
      <w:r w:rsidRPr="00D01208">
        <w:rPr>
          <w:sz w:val="23"/>
          <w:szCs w:val="23"/>
        </w:rPr>
        <w:t xml:space="preserve"> clientes na</w:t>
      </w:r>
      <w:r w:rsidR="00ED4727">
        <w:rPr>
          <w:sz w:val="23"/>
          <w:szCs w:val="23"/>
        </w:rPr>
        <w:t>s</w:t>
      </w:r>
      <w:r w:rsidRPr="00D01208">
        <w:rPr>
          <w:sz w:val="23"/>
          <w:szCs w:val="23"/>
        </w:rPr>
        <w:t xml:space="preserve"> </w:t>
      </w:r>
      <w:r w:rsidR="00ED4727">
        <w:rPr>
          <w:sz w:val="23"/>
          <w:szCs w:val="23"/>
        </w:rPr>
        <w:t>redes sociais</w:t>
      </w:r>
      <w:r w:rsidRPr="00D01208">
        <w:rPr>
          <w:sz w:val="23"/>
          <w:szCs w:val="23"/>
        </w:rPr>
        <w:t xml:space="preserve"> será mais bem-sucedida. Considerando todos os potenciais de sinergia de mineração de dados, o desenvolvimento de algoritmos de mineração de dados para a extração de opinião pode ser identificado como uma área de pesquisa realmente importante. </w:t>
      </w:r>
      <w:r w:rsidR="00ED4727">
        <w:rPr>
          <w:sz w:val="23"/>
          <w:szCs w:val="23"/>
        </w:rPr>
        <w:t>Essa</w:t>
      </w:r>
      <w:r w:rsidRPr="00D01208">
        <w:rPr>
          <w:sz w:val="23"/>
          <w:szCs w:val="23"/>
        </w:rPr>
        <w:t xml:space="preserve"> pesquisa foi conduzida utilizando a análise de opinião baseada em recursos </w:t>
      </w:r>
      <w:r w:rsidR="00ED4727">
        <w:rPr>
          <w:sz w:val="23"/>
          <w:szCs w:val="23"/>
        </w:rPr>
        <w:t xml:space="preserve">das opiniões e comentários </w:t>
      </w:r>
      <w:r w:rsidRPr="00D01208">
        <w:rPr>
          <w:sz w:val="23"/>
          <w:szCs w:val="23"/>
        </w:rPr>
        <w:t xml:space="preserve">de clientes, </w:t>
      </w:r>
      <w:r w:rsidR="00ED4727">
        <w:rPr>
          <w:sz w:val="23"/>
          <w:szCs w:val="23"/>
        </w:rPr>
        <w:t xml:space="preserve">utilizando o léxico em português </w:t>
      </w:r>
      <w:proofErr w:type="spellStart"/>
      <w:r w:rsidR="00ED4727">
        <w:rPr>
          <w:sz w:val="23"/>
          <w:szCs w:val="23"/>
        </w:rPr>
        <w:t>Re-Li</w:t>
      </w:r>
      <w:proofErr w:type="spellEnd"/>
      <w:r w:rsidR="00ED4727">
        <w:rPr>
          <w:sz w:val="23"/>
          <w:szCs w:val="23"/>
        </w:rPr>
        <w:t xml:space="preserve">, mas acreditamos que poderá ser melhorado </w:t>
      </w:r>
      <w:r w:rsidR="009D6D57">
        <w:rPr>
          <w:sz w:val="23"/>
          <w:szCs w:val="23"/>
        </w:rPr>
        <w:t>no futuro se adicionado o recurso</w:t>
      </w:r>
      <w:r w:rsidR="00ED4727">
        <w:rPr>
          <w:sz w:val="23"/>
          <w:szCs w:val="23"/>
        </w:rPr>
        <w:t xml:space="preserve"> de “</w:t>
      </w:r>
      <w:proofErr w:type="spellStart"/>
      <w:r w:rsidR="00ED4727">
        <w:rPr>
          <w:sz w:val="23"/>
          <w:szCs w:val="23"/>
        </w:rPr>
        <w:t>smileys</w:t>
      </w:r>
      <w:proofErr w:type="spellEnd"/>
      <w:r w:rsidR="00ED4727">
        <w:rPr>
          <w:sz w:val="23"/>
          <w:szCs w:val="23"/>
        </w:rPr>
        <w:t>”.</w:t>
      </w: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F7DD2" w:rsidRDefault="00CF7DD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73A4B" w:rsidRPr="00422AC6" w:rsidRDefault="00473A4B" w:rsidP="00151800">
      <w:pPr>
        <w:pStyle w:val="Ttulo1"/>
      </w:pPr>
      <w:r w:rsidRPr="00422AC6">
        <w:lastRenderedPageBreak/>
        <w:t>Objetivo</w:t>
      </w: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393EC6" w:rsidRDefault="00345539" w:rsidP="00393EC6">
      <w:pPr>
        <w:spacing w:line="480" w:lineRule="auto"/>
        <w:jc w:val="both"/>
        <w:rPr>
          <w:sz w:val="23"/>
          <w:szCs w:val="23"/>
        </w:rPr>
      </w:pPr>
      <w:r w:rsidRPr="00345539">
        <w:rPr>
          <w:sz w:val="23"/>
          <w:szCs w:val="23"/>
        </w:rPr>
        <w:t xml:space="preserve">A empresa alvo deste estudo iniciou suas atividades </w:t>
      </w:r>
      <w:r w:rsidR="004227E7">
        <w:rPr>
          <w:sz w:val="23"/>
          <w:szCs w:val="23"/>
        </w:rPr>
        <w:t xml:space="preserve">na metade de 2017, com o objetivo de atingir um público jovem, </w:t>
      </w:r>
      <w:r w:rsidR="00130F87" w:rsidRPr="00130F87">
        <w:rPr>
          <w:sz w:val="23"/>
          <w:szCs w:val="23"/>
        </w:rPr>
        <w:t xml:space="preserve">bancado pelo </w:t>
      </w:r>
      <w:r w:rsidR="002C1F15">
        <w:rPr>
          <w:sz w:val="23"/>
          <w:szCs w:val="23"/>
        </w:rPr>
        <w:t xml:space="preserve">tradicional </w:t>
      </w:r>
      <w:r w:rsidR="00130F87" w:rsidRPr="00130F87">
        <w:rPr>
          <w:sz w:val="23"/>
          <w:szCs w:val="23"/>
        </w:rPr>
        <w:t>banco Bradesco</w:t>
      </w:r>
      <w:r w:rsidR="00130F87">
        <w:rPr>
          <w:sz w:val="23"/>
          <w:szCs w:val="23"/>
        </w:rPr>
        <w:t xml:space="preserve">. Inicialmente, </w:t>
      </w:r>
      <w:r w:rsidR="00130F87" w:rsidRPr="00130F87">
        <w:rPr>
          <w:sz w:val="23"/>
          <w:szCs w:val="23"/>
        </w:rPr>
        <w:t>o Next oferecia apenas planos pagos, ainda que com um período de testes gratuito</w:t>
      </w:r>
      <w:r w:rsidR="00130F87">
        <w:rPr>
          <w:sz w:val="23"/>
          <w:szCs w:val="23"/>
        </w:rPr>
        <w:t xml:space="preserve">. </w:t>
      </w:r>
      <w:r w:rsidR="00465264">
        <w:rPr>
          <w:sz w:val="23"/>
          <w:szCs w:val="23"/>
        </w:rPr>
        <w:t xml:space="preserve">O banco lançou uma conta corrente sem tarifas e com cartão de crédito internacional. </w:t>
      </w:r>
      <w:r w:rsidR="00A14767">
        <w:rPr>
          <w:sz w:val="23"/>
          <w:szCs w:val="23"/>
        </w:rPr>
        <w:t>O</w:t>
      </w:r>
      <w:r w:rsidR="00465264" w:rsidRPr="00465264">
        <w:rPr>
          <w:sz w:val="23"/>
          <w:szCs w:val="23"/>
        </w:rPr>
        <w:t xml:space="preserve"> Next é um dos bancos digitais mais vantajosos hoje em dia. Por padrão, a conta digital do Next oferece um cartão de débito, que também pode ter a função crédito caso o usuário seja aprovado em uma análise de crédito.</w:t>
      </w:r>
      <w:r w:rsidR="00465264">
        <w:rPr>
          <w:sz w:val="23"/>
          <w:szCs w:val="23"/>
        </w:rPr>
        <w:t xml:space="preserve"> </w:t>
      </w:r>
      <w:r w:rsidR="00465264" w:rsidRPr="00465264">
        <w:rPr>
          <w:sz w:val="23"/>
          <w:szCs w:val="23"/>
        </w:rPr>
        <w:t>Além disso, o Next tem conta poupança e limite de cheque especial compartilhado com empréstimos e cartão de crédito, que é disponibilizado na hora na conta corrente</w:t>
      </w:r>
      <w:r w:rsidR="00465264" w:rsidRPr="00465264">
        <w:rPr>
          <w:sz w:val="23"/>
          <w:szCs w:val="23"/>
        </w:rPr>
        <w:t xml:space="preserve">. </w:t>
      </w:r>
      <w:r w:rsidR="00465264" w:rsidRPr="00465264">
        <w:rPr>
          <w:sz w:val="23"/>
          <w:szCs w:val="23"/>
        </w:rPr>
        <w:t>Ainda que o Next não tenha agência própria, dá para ser atendido em agências do Bradesco e usar os caixas eletrônicos do banco tradicional para sacar dinheiro.</w:t>
      </w:r>
      <w:r w:rsidR="00465264" w:rsidRPr="00465264">
        <w:rPr>
          <w:sz w:val="23"/>
          <w:szCs w:val="23"/>
        </w:rPr>
        <w:t xml:space="preserve"> </w:t>
      </w:r>
      <w:r w:rsidR="00465264" w:rsidRPr="00465264">
        <w:rPr>
          <w:sz w:val="23"/>
          <w:szCs w:val="23"/>
        </w:rPr>
        <w:t>Por fim, correntistas do Next têm direito a aplicar dinheiro em um fundo de investimento de renda fixa com taxa de administração anual de 1% que tem títulos atrelados à</w:t>
      </w:r>
      <w:r w:rsidR="00465264">
        <w:rPr>
          <w:sz w:val="23"/>
          <w:szCs w:val="23"/>
        </w:rPr>
        <w:t xml:space="preserve"> </w:t>
      </w:r>
      <w:hyperlink r:id="rId8" w:tgtFrame="_blank" w:history="1">
        <w:r w:rsidR="00465264">
          <w:rPr>
            <w:sz w:val="23"/>
            <w:szCs w:val="23"/>
          </w:rPr>
          <w:t>t</w:t>
        </w:r>
        <w:r w:rsidR="00465264" w:rsidRPr="00465264">
          <w:rPr>
            <w:sz w:val="23"/>
            <w:szCs w:val="23"/>
          </w:rPr>
          <w:t>axa Selic</w:t>
        </w:r>
      </w:hyperlink>
      <w:r w:rsidR="00465264" w:rsidRPr="00465264">
        <w:rPr>
          <w:sz w:val="23"/>
          <w:szCs w:val="23"/>
        </w:rPr>
        <w:t>.</w:t>
      </w:r>
    </w:p>
    <w:p w:rsidR="00C92008" w:rsidRDefault="00393EC6" w:rsidP="00C92008">
      <w:pPr>
        <w:spacing w:line="480" w:lineRule="auto"/>
        <w:jc w:val="both"/>
        <w:rPr>
          <w:sz w:val="23"/>
          <w:szCs w:val="23"/>
        </w:rPr>
      </w:pPr>
      <w:r w:rsidRPr="00393EC6">
        <w:rPr>
          <w:sz w:val="23"/>
          <w:szCs w:val="23"/>
        </w:rPr>
        <w:t>A conta digital do Next é gerenciada pelo aplicativo para iPhone e</w:t>
      </w:r>
      <w:r>
        <w:rPr>
          <w:sz w:val="23"/>
          <w:szCs w:val="23"/>
        </w:rPr>
        <w:t xml:space="preserve"> </w:t>
      </w:r>
      <w:hyperlink r:id="rId9" w:history="1">
        <w:r w:rsidRPr="00393EC6">
          <w:rPr>
            <w:sz w:val="23"/>
            <w:szCs w:val="23"/>
          </w:rPr>
          <w:t>Android</w:t>
        </w:r>
      </w:hyperlink>
      <w:r>
        <w:rPr>
          <w:sz w:val="23"/>
          <w:szCs w:val="23"/>
        </w:rPr>
        <w:t xml:space="preserve"> </w:t>
      </w:r>
      <w:r w:rsidRPr="00393EC6">
        <w:rPr>
          <w:sz w:val="23"/>
          <w:szCs w:val="23"/>
        </w:rPr>
        <w:t>e tem alguns diferenciais interessantes:</w:t>
      </w:r>
    </w:p>
    <w:p w:rsidR="00C92008" w:rsidRDefault="00393EC6" w:rsidP="009C0627">
      <w:pPr>
        <w:pStyle w:val="PargrafodaLista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proofErr w:type="spellStart"/>
      <w:r w:rsidRPr="00C92008">
        <w:rPr>
          <w:b/>
          <w:bCs/>
          <w:sz w:val="23"/>
          <w:szCs w:val="23"/>
        </w:rPr>
        <w:t>Flow</w:t>
      </w:r>
      <w:proofErr w:type="spellEnd"/>
      <w:r w:rsidRPr="00C92008">
        <w:rPr>
          <w:sz w:val="23"/>
          <w:szCs w:val="23"/>
        </w:rPr>
        <w:t>: um recurso para controlar como você gasta o dinheiro no Next</w:t>
      </w:r>
      <w:r w:rsidR="00C92008">
        <w:rPr>
          <w:sz w:val="23"/>
          <w:szCs w:val="23"/>
        </w:rPr>
        <w:t>;</w:t>
      </w:r>
    </w:p>
    <w:p w:rsidR="00C92008" w:rsidRPr="00C92008" w:rsidRDefault="00393EC6" w:rsidP="009C0627">
      <w:pPr>
        <w:pStyle w:val="PargrafodaLista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Vaquinha</w:t>
      </w:r>
      <w:r w:rsidRPr="00C92008">
        <w:rPr>
          <w:sz w:val="23"/>
          <w:szCs w:val="23"/>
        </w:rPr>
        <w:t>: para quem quer juntar dinheiro com amigos para um objetivo em específico;</w:t>
      </w:r>
    </w:p>
    <w:p w:rsidR="00C92008" w:rsidRPr="00C92008" w:rsidRDefault="00393EC6" w:rsidP="00C92008">
      <w:pPr>
        <w:pStyle w:val="PargrafodaLista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Objetivo</w:t>
      </w:r>
      <w:r w:rsidRPr="00C92008">
        <w:rPr>
          <w:sz w:val="23"/>
          <w:szCs w:val="23"/>
        </w:rPr>
        <w:t xml:space="preserve">: </w:t>
      </w:r>
      <w:r w:rsidR="00C92008">
        <w:rPr>
          <w:sz w:val="23"/>
          <w:szCs w:val="23"/>
        </w:rPr>
        <w:t xml:space="preserve">é possível </w:t>
      </w:r>
      <w:r w:rsidRPr="00C92008">
        <w:rPr>
          <w:sz w:val="23"/>
          <w:szCs w:val="23"/>
        </w:rPr>
        <w:t>defin</w:t>
      </w:r>
      <w:r w:rsidR="00C92008">
        <w:rPr>
          <w:sz w:val="23"/>
          <w:szCs w:val="23"/>
        </w:rPr>
        <w:t>ir</w:t>
      </w:r>
      <w:r w:rsidRPr="00C92008">
        <w:rPr>
          <w:sz w:val="23"/>
          <w:szCs w:val="23"/>
        </w:rPr>
        <w:t xml:space="preserve"> quanto </w:t>
      </w:r>
      <w:r w:rsidR="00C92008">
        <w:rPr>
          <w:sz w:val="23"/>
          <w:szCs w:val="23"/>
        </w:rPr>
        <w:t xml:space="preserve">se </w:t>
      </w:r>
      <w:r w:rsidRPr="00C92008">
        <w:rPr>
          <w:sz w:val="23"/>
          <w:szCs w:val="23"/>
        </w:rPr>
        <w:t>quer economizar e o dinheiro é aplicado no fundo de investimento;</w:t>
      </w:r>
    </w:p>
    <w:p w:rsidR="00393EC6" w:rsidRPr="00C92008" w:rsidRDefault="00393EC6" w:rsidP="00C92008">
      <w:pPr>
        <w:pStyle w:val="PargrafodaLista"/>
        <w:numPr>
          <w:ilvl w:val="0"/>
          <w:numId w:val="24"/>
        </w:numPr>
        <w:spacing w:line="480" w:lineRule="auto"/>
        <w:jc w:val="both"/>
        <w:rPr>
          <w:sz w:val="23"/>
          <w:szCs w:val="23"/>
        </w:rPr>
      </w:pPr>
      <w:r w:rsidRPr="00C92008">
        <w:rPr>
          <w:b/>
          <w:bCs/>
          <w:sz w:val="23"/>
          <w:szCs w:val="23"/>
        </w:rPr>
        <w:t>Mimos</w:t>
      </w:r>
      <w:r w:rsidRPr="00C92008">
        <w:rPr>
          <w:sz w:val="23"/>
          <w:szCs w:val="23"/>
        </w:rPr>
        <w:t>: alguns descontos que vêm com cartões de crédito do Next, como R$ 20 de desconto no</w:t>
      </w:r>
      <w:r w:rsidR="00C92008">
        <w:rPr>
          <w:sz w:val="23"/>
          <w:szCs w:val="23"/>
        </w:rPr>
        <w:t xml:space="preserve"> </w:t>
      </w:r>
      <w:hyperlink r:id="rId10" w:history="1">
        <w:r w:rsidRPr="00C92008">
          <w:rPr>
            <w:sz w:val="23"/>
            <w:szCs w:val="23"/>
          </w:rPr>
          <w:t>Uber</w:t>
        </w:r>
      </w:hyperlink>
      <w:r w:rsidRPr="00C92008">
        <w:rPr>
          <w:sz w:val="23"/>
          <w:szCs w:val="23"/>
        </w:rPr>
        <w:t>, 50% de desconto no ingresso do Cinemark</w:t>
      </w:r>
      <w:r w:rsidR="00C92008">
        <w:rPr>
          <w:sz w:val="23"/>
          <w:szCs w:val="23"/>
        </w:rPr>
        <w:t xml:space="preserve"> </w:t>
      </w:r>
      <w:hyperlink r:id="rId11" w:tgtFrame="_blank" w:history="1">
        <w:r w:rsidRPr="00C92008">
          <w:rPr>
            <w:sz w:val="23"/>
            <w:szCs w:val="23"/>
          </w:rPr>
          <w:t>e</w:t>
        </w:r>
        <w:r w:rsidR="00C92008">
          <w:rPr>
            <w:sz w:val="23"/>
            <w:szCs w:val="23"/>
          </w:rPr>
          <w:t>ntre</w:t>
        </w:r>
        <w:r w:rsidRPr="00C92008">
          <w:rPr>
            <w:sz w:val="23"/>
            <w:szCs w:val="23"/>
          </w:rPr>
          <w:t xml:space="preserve"> outros</w:t>
        </w:r>
      </w:hyperlink>
      <w:r w:rsidRPr="00C92008">
        <w:rPr>
          <w:sz w:val="23"/>
          <w:szCs w:val="23"/>
        </w:rPr>
        <w:t>.</w:t>
      </w:r>
    </w:p>
    <w:p w:rsidR="00130F87" w:rsidRDefault="00D42190" w:rsidP="00345539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 Next possui outros concorrentes como o banco Inter, o </w:t>
      </w:r>
      <w:proofErr w:type="spellStart"/>
      <w:r>
        <w:rPr>
          <w:sz w:val="23"/>
          <w:szCs w:val="23"/>
        </w:rPr>
        <w:t>Nubank</w:t>
      </w:r>
      <w:proofErr w:type="spellEnd"/>
      <w:r>
        <w:rPr>
          <w:sz w:val="23"/>
          <w:szCs w:val="23"/>
        </w:rPr>
        <w:t xml:space="preserve"> e o Origina</w:t>
      </w:r>
      <w:r w:rsidR="00A14767">
        <w:rPr>
          <w:sz w:val="23"/>
          <w:szCs w:val="23"/>
        </w:rPr>
        <w:t>l e cada vez é mais importante entender as características do seu público alvo e suas necessidades, para um atendimento de qualidade e garantia de satisfação</w:t>
      </w:r>
      <w:r w:rsidR="00053364">
        <w:rPr>
          <w:sz w:val="23"/>
          <w:szCs w:val="23"/>
        </w:rPr>
        <w:t xml:space="preserve">, assim como </w:t>
      </w:r>
      <w:r w:rsidR="00053364">
        <w:t>evitar a evasão de clientes positivos</w:t>
      </w:r>
      <w:r w:rsidR="00A14767">
        <w:rPr>
          <w:sz w:val="23"/>
          <w:szCs w:val="23"/>
        </w:rPr>
        <w:t>.</w:t>
      </w:r>
    </w:p>
    <w:p w:rsidR="00130F87" w:rsidRDefault="00053364" w:rsidP="00345539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público do Next é um público jovem que usa muito as redes sociais e normalmente se utiliza dos recursos digitais para se expressar. Portanto é preciso entender o feedback desses clientes e responder as seguintes perguntas:</w:t>
      </w:r>
    </w:p>
    <w:p w:rsidR="00053364" w:rsidRDefault="00EA4119" w:rsidP="00053364">
      <w:pPr>
        <w:pStyle w:val="PargrafodaLista"/>
        <w:numPr>
          <w:ilvl w:val="0"/>
          <w:numId w:val="25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O que trouxe o cliente para o Next? Algum produto específico?</w:t>
      </w:r>
    </w:p>
    <w:p w:rsidR="00EA4119" w:rsidRDefault="00EA4119" w:rsidP="00053364">
      <w:pPr>
        <w:pStyle w:val="PargrafodaLista"/>
        <w:numPr>
          <w:ilvl w:val="0"/>
          <w:numId w:val="25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que mantêm o cliente no Next?</w:t>
      </w:r>
    </w:p>
    <w:p w:rsidR="00EA4119" w:rsidRPr="00053364" w:rsidRDefault="00EA4119" w:rsidP="00053364">
      <w:pPr>
        <w:pStyle w:val="PargrafodaLista"/>
        <w:numPr>
          <w:ilvl w:val="0"/>
          <w:numId w:val="25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O que o cliente mais gosta e menos gosta do Next?</w:t>
      </w:r>
    </w:p>
    <w:p w:rsidR="00053364" w:rsidRDefault="00EA4119" w:rsidP="00345539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Com essas respostas, o banco será capaz de ofertar produtos </w:t>
      </w:r>
      <w:r w:rsidR="00A93699">
        <w:rPr>
          <w:sz w:val="23"/>
          <w:szCs w:val="23"/>
        </w:rPr>
        <w:t>melhor</w:t>
      </w:r>
      <w:r>
        <w:rPr>
          <w:sz w:val="23"/>
          <w:szCs w:val="23"/>
        </w:rPr>
        <w:t xml:space="preserve"> direcionados</w:t>
      </w:r>
      <w:r w:rsidR="009813F1">
        <w:rPr>
          <w:sz w:val="23"/>
          <w:szCs w:val="23"/>
        </w:rPr>
        <w:t>, conseguir atrair novos clientes e manter sua carteira de clientes de forma crescente.</w:t>
      </w:r>
    </w:p>
    <w:p w:rsidR="005F0E6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C04882" w:rsidRDefault="00C04882" w:rsidP="00C04882">
      <w:pPr>
        <w:pStyle w:val="Ttulo1"/>
      </w:pPr>
      <w:r>
        <w:t>Dados Utilizados</w:t>
      </w:r>
    </w:p>
    <w:p w:rsidR="00C04882" w:rsidRDefault="00C04882" w:rsidP="007E62BD">
      <w:pPr>
        <w:spacing w:line="480" w:lineRule="auto"/>
        <w:jc w:val="both"/>
        <w:rPr>
          <w:sz w:val="23"/>
          <w:szCs w:val="23"/>
        </w:rPr>
      </w:pPr>
    </w:p>
    <w:p w:rsidR="001B53BF" w:rsidRDefault="00807E9D" w:rsidP="002A2FF0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Foi criada uma conta de desenvolvedor no </w:t>
      </w:r>
      <w:hyperlink r:id="rId12" w:history="1">
        <w:r w:rsidRPr="00FC3F56">
          <w:rPr>
            <w:rStyle w:val="Hyperlink"/>
            <w:sz w:val="23"/>
            <w:szCs w:val="23"/>
          </w:rPr>
          <w:t>Twitter</w:t>
        </w:r>
      </w:hyperlink>
      <w:r>
        <w:rPr>
          <w:sz w:val="23"/>
          <w:szCs w:val="23"/>
        </w:rPr>
        <w:t xml:space="preserve"> para possibilitar a coleta</w:t>
      </w:r>
      <w:r w:rsidR="002A2FF0" w:rsidRPr="00625834">
        <w:rPr>
          <w:sz w:val="23"/>
          <w:szCs w:val="23"/>
        </w:rPr>
        <w:t xml:space="preserve"> </w:t>
      </w:r>
      <w:r>
        <w:rPr>
          <w:sz w:val="23"/>
          <w:szCs w:val="23"/>
        </w:rPr>
        <w:t>d</w:t>
      </w:r>
      <w:r w:rsidR="002A2FF0">
        <w:rPr>
          <w:sz w:val="23"/>
          <w:szCs w:val="23"/>
        </w:rPr>
        <w:t xml:space="preserve">os comentários de clientes </w:t>
      </w:r>
      <w:r>
        <w:rPr>
          <w:sz w:val="23"/>
          <w:szCs w:val="23"/>
        </w:rPr>
        <w:t xml:space="preserve">através da API </w:t>
      </w:r>
      <w:proofErr w:type="spellStart"/>
      <w:r>
        <w:rPr>
          <w:sz w:val="23"/>
          <w:szCs w:val="23"/>
        </w:rPr>
        <w:t>Search</w:t>
      </w:r>
      <w:proofErr w:type="spellEnd"/>
      <w:r>
        <w:rPr>
          <w:sz w:val="23"/>
          <w:szCs w:val="23"/>
        </w:rPr>
        <w:t xml:space="preserve"> utilizando a </w:t>
      </w:r>
      <w:proofErr w:type="spellStart"/>
      <w:r>
        <w:rPr>
          <w:sz w:val="23"/>
          <w:szCs w:val="23"/>
        </w:rPr>
        <w:t>string</w:t>
      </w:r>
      <w:proofErr w:type="spellEnd"/>
      <w:r>
        <w:rPr>
          <w:sz w:val="23"/>
          <w:szCs w:val="23"/>
        </w:rPr>
        <w:t xml:space="preserve"> @</w:t>
      </w:r>
      <w:proofErr w:type="spellStart"/>
      <w:r>
        <w:rPr>
          <w:sz w:val="23"/>
          <w:szCs w:val="23"/>
        </w:rPr>
        <w:t>falanext</w:t>
      </w:r>
      <w:proofErr w:type="spellEnd"/>
      <w:r w:rsidR="002A2FF0" w:rsidRPr="00625834">
        <w:rPr>
          <w:sz w:val="23"/>
          <w:szCs w:val="23"/>
        </w:rPr>
        <w:t>.</w:t>
      </w:r>
    </w:p>
    <w:p w:rsidR="00FC3F56" w:rsidRDefault="00FC3F56" w:rsidP="00FC3F56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Após a criação da conta, foi necessário criar </w:t>
      </w:r>
      <w:r w:rsidR="00F8538A">
        <w:rPr>
          <w:sz w:val="23"/>
          <w:szCs w:val="23"/>
        </w:rPr>
        <w:t xml:space="preserve">alguns </w:t>
      </w:r>
      <w:r>
        <w:rPr>
          <w:sz w:val="23"/>
          <w:szCs w:val="23"/>
        </w:rPr>
        <w:t>dados para</w:t>
      </w:r>
      <w:r w:rsidR="00F8538A">
        <w:rPr>
          <w:sz w:val="23"/>
          <w:szCs w:val="23"/>
        </w:rPr>
        <w:t xml:space="preserve"> viabilizar a</w:t>
      </w:r>
      <w:r>
        <w:rPr>
          <w:sz w:val="23"/>
          <w:szCs w:val="23"/>
        </w:rPr>
        <w:t xml:space="preserve"> autenticação do usuário:</w:t>
      </w:r>
    </w:p>
    <w:p w:rsidR="00FC3F56" w:rsidRPr="00FC3F56" w:rsidRDefault="00FC3F56" w:rsidP="00FC3F56">
      <w:pPr>
        <w:pStyle w:val="PargrafodaLista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proofErr w:type="spellStart"/>
      <w:r w:rsidRPr="00FC3F56">
        <w:rPr>
          <w:sz w:val="23"/>
          <w:szCs w:val="23"/>
        </w:rPr>
        <w:t>Consumer</w:t>
      </w:r>
      <w:proofErr w:type="spellEnd"/>
      <w:r w:rsidRPr="00FC3F56">
        <w:rPr>
          <w:sz w:val="23"/>
          <w:szCs w:val="23"/>
        </w:rPr>
        <w:t xml:space="preserve"> Key (API Key)</w:t>
      </w:r>
    </w:p>
    <w:p w:rsidR="00FC3F56" w:rsidRPr="00FC3F56" w:rsidRDefault="00FC3F56" w:rsidP="00FC3F56">
      <w:pPr>
        <w:pStyle w:val="PargrafodaLista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proofErr w:type="spellStart"/>
      <w:r w:rsidRPr="00FC3F56">
        <w:rPr>
          <w:sz w:val="23"/>
          <w:szCs w:val="23"/>
        </w:rPr>
        <w:t>Consumer</w:t>
      </w:r>
      <w:proofErr w:type="spellEnd"/>
      <w:r w:rsidRPr="00FC3F56">
        <w:rPr>
          <w:sz w:val="23"/>
          <w:szCs w:val="23"/>
        </w:rPr>
        <w:t xml:space="preserve"> </w:t>
      </w:r>
      <w:proofErr w:type="spellStart"/>
      <w:r w:rsidRPr="00FC3F56">
        <w:rPr>
          <w:sz w:val="23"/>
          <w:szCs w:val="23"/>
        </w:rPr>
        <w:t>Secret</w:t>
      </w:r>
      <w:proofErr w:type="spellEnd"/>
      <w:r w:rsidRPr="00FC3F56">
        <w:rPr>
          <w:sz w:val="23"/>
          <w:szCs w:val="23"/>
        </w:rPr>
        <w:t xml:space="preserve"> (API </w:t>
      </w:r>
      <w:proofErr w:type="spellStart"/>
      <w:r w:rsidRPr="00FC3F56">
        <w:rPr>
          <w:sz w:val="23"/>
          <w:szCs w:val="23"/>
        </w:rPr>
        <w:t>Secret</w:t>
      </w:r>
      <w:proofErr w:type="spellEnd"/>
      <w:r w:rsidRPr="00FC3F56">
        <w:rPr>
          <w:sz w:val="23"/>
          <w:szCs w:val="23"/>
        </w:rPr>
        <w:t>)</w:t>
      </w:r>
    </w:p>
    <w:p w:rsidR="00FC3F56" w:rsidRPr="00FC3F56" w:rsidRDefault="00FC3F56" w:rsidP="00FC3F56">
      <w:pPr>
        <w:pStyle w:val="PargrafodaLista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r w:rsidRPr="00FC3F56">
        <w:rPr>
          <w:sz w:val="23"/>
          <w:szCs w:val="23"/>
        </w:rPr>
        <w:t>Access Token</w:t>
      </w:r>
    </w:p>
    <w:p w:rsidR="00FC3F56" w:rsidRPr="00FC3F56" w:rsidRDefault="00FC3F56" w:rsidP="00FC3F56">
      <w:pPr>
        <w:pStyle w:val="PargrafodaLista"/>
        <w:numPr>
          <w:ilvl w:val="0"/>
          <w:numId w:val="27"/>
        </w:numPr>
        <w:spacing w:line="480" w:lineRule="auto"/>
        <w:jc w:val="both"/>
        <w:rPr>
          <w:sz w:val="23"/>
          <w:szCs w:val="23"/>
        </w:rPr>
      </w:pPr>
      <w:r w:rsidRPr="00FC3F56">
        <w:rPr>
          <w:sz w:val="23"/>
          <w:szCs w:val="23"/>
        </w:rPr>
        <w:t xml:space="preserve">Access Token </w:t>
      </w:r>
      <w:proofErr w:type="spellStart"/>
      <w:r w:rsidRPr="00FC3F56">
        <w:rPr>
          <w:sz w:val="23"/>
          <w:szCs w:val="23"/>
        </w:rPr>
        <w:t>Secret</w:t>
      </w:r>
      <w:proofErr w:type="spellEnd"/>
    </w:p>
    <w:p w:rsidR="00094BB1" w:rsidRDefault="00116537" w:rsidP="002A2FF0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U</w:t>
      </w:r>
      <w:r w:rsidR="00094BB1">
        <w:rPr>
          <w:sz w:val="23"/>
          <w:szCs w:val="23"/>
        </w:rPr>
        <w:t>m</w:t>
      </w:r>
      <w:r w:rsidR="00807E9D">
        <w:rPr>
          <w:sz w:val="23"/>
          <w:szCs w:val="23"/>
        </w:rPr>
        <w:t xml:space="preserve"> conjunto de tweets </w:t>
      </w:r>
      <w:r>
        <w:rPr>
          <w:sz w:val="23"/>
          <w:szCs w:val="23"/>
        </w:rPr>
        <w:t xml:space="preserve">foi recuperado </w:t>
      </w:r>
      <w:r w:rsidR="00807E9D">
        <w:rPr>
          <w:sz w:val="23"/>
          <w:szCs w:val="23"/>
        </w:rPr>
        <w:t>de um período até 7 dias</w:t>
      </w:r>
      <w:r>
        <w:rPr>
          <w:sz w:val="23"/>
          <w:szCs w:val="23"/>
        </w:rPr>
        <w:t>, tendo uma média de 500 tweets no total a cada extração.</w:t>
      </w:r>
    </w:p>
    <w:p w:rsidR="00094BB1" w:rsidRDefault="00EA4390" w:rsidP="002A2FF0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Os tweets normalmente possuem </w:t>
      </w:r>
      <w:r w:rsidR="00F8538A">
        <w:rPr>
          <w:sz w:val="23"/>
          <w:szCs w:val="23"/>
        </w:rPr>
        <w:t>uma grande quantidade de caracteres especiais contidos em suas mensagens, tornando necessário um processo de limpeza dos dados, antes de iniciar sua análise e interpretação.</w:t>
      </w:r>
    </w:p>
    <w:p w:rsidR="0029033D" w:rsidRDefault="0029033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473A4B" w:rsidRPr="00422AC6" w:rsidRDefault="00625834" w:rsidP="006B7A78">
      <w:pPr>
        <w:pStyle w:val="Ttulo1"/>
      </w:pPr>
      <w:r>
        <w:lastRenderedPageBreak/>
        <w:t>Abordagem Metodológica</w:t>
      </w:r>
    </w:p>
    <w:p w:rsidR="00CE5F1B" w:rsidRPr="007E62BD" w:rsidRDefault="00CE5F1B" w:rsidP="007E62BD">
      <w:pPr>
        <w:spacing w:line="480" w:lineRule="auto"/>
        <w:jc w:val="both"/>
        <w:rPr>
          <w:sz w:val="23"/>
          <w:szCs w:val="23"/>
        </w:rPr>
      </w:pPr>
    </w:p>
    <w:p w:rsidR="00D83F7F" w:rsidRDefault="00764C3E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Esse trabalho foi realizado em linguagem de programação Python, devido </w:t>
      </w:r>
      <w:r w:rsidR="00764914">
        <w:rPr>
          <w:sz w:val="23"/>
          <w:szCs w:val="23"/>
        </w:rPr>
        <w:t xml:space="preserve">ser esta a linguagem adotada pelo banco Bradesco para projetos voltados a </w:t>
      </w:r>
      <w:r w:rsidR="003C336E">
        <w:rPr>
          <w:sz w:val="23"/>
          <w:szCs w:val="23"/>
        </w:rPr>
        <w:t xml:space="preserve">Big Data e </w:t>
      </w:r>
      <w:proofErr w:type="spellStart"/>
      <w:r w:rsidR="00764914">
        <w:rPr>
          <w:sz w:val="23"/>
          <w:szCs w:val="23"/>
        </w:rPr>
        <w:t>Analytics</w:t>
      </w:r>
      <w:proofErr w:type="spellEnd"/>
      <w:r w:rsidR="00764914">
        <w:rPr>
          <w:sz w:val="23"/>
          <w:szCs w:val="23"/>
        </w:rPr>
        <w:t>.</w:t>
      </w:r>
    </w:p>
    <w:p w:rsidR="00027C8F" w:rsidRDefault="00625834" w:rsidP="007E62BD">
      <w:pPr>
        <w:spacing w:line="480" w:lineRule="auto"/>
        <w:jc w:val="both"/>
        <w:rPr>
          <w:sz w:val="23"/>
          <w:szCs w:val="23"/>
        </w:rPr>
      </w:pPr>
      <w:r w:rsidRPr="00625834">
        <w:rPr>
          <w:sz w:val="23"/>
          <w:szCs w:val="23"/>
        </w:rPr>
        <w:t xml:space="preserve">A técnica proposta desta pesquisa é uma técnica de mineração de dados </w:t>
      </w:r>
      <w:r w:rsidR="00EE799A">
        <w:rPr>
          <w:sz w:val="23"/>
          <w:szCs w:val="23"/>
        </w:rPr>
        <w:t>baseada em classificação</w:t>
      </w:r>
      <w:r w:rsidR="005D58C2">
        <w:rPr>
          <w:sz w:val="23"/>
          <w:szCs w:val="23"/>
        </w:rPr>
        <w:t>.</w:t>
      </w:r>
      <w:r w:rsidR="00EE799A" w:rsidRPr="00EE799A">
        <w:rPr>
          <w:sz w:val="23"/>
          <w:szCs w:val="23"/>
        </w:rPr>
        <w:t xml:space="preserve"> A classificação </w:t>
      </w:r>
      <w:r w:rsidR="00EE799A">
        <w:rPr>
          <w:sz w:val="23"/>
          <w:szCs w:val="23"/>
        </w:rPr>
        <w:t xml:space="preserve">tem o objetivo de criar categorias positivas e negativas para o conjunto de tweets que foi coletado. Para realizar a classificação foi utilizado </w:t>
      </w:r>
      <w:r w:rsidR="00027C8F">
        <w:rPr>
          <w:sz w:val="23"/>
          <w:szCs w:val="23"/>
        </w:rPr>
        <w:t xml:space="preserve">o léxico </w:t>
      </w:r>
      <w:proofErr w:type="spellStart"/>
      <w:r w:rsidR="00027C8F">
        <w:rPr>
          <w:sz w:val="23"/>
          <w:szCs w:val="23"/>
        </w:rPr>
        <w:t>Re-Li</w:t>
      </w:r>
      <w:proofErr w:type="spellEnd"/>
      <w:r w:rsidR="00027C8F">
        <w:rPr>
          <w:sz w:val="23"/>
          <w:szCs w:val="23"/>
        </w:rPr>
        <w:t xml:space="preserve"> </w:t>
      </w:r>
      <w:r w:rsidR="00160507">
        <w:rPr>
          <w:sz w:val="23"/>
          <w:szCs w:val="23"/>
        </w:rPr>
        <w:t>[1]</w:t>
      </w:r>
      <w:r w:rsidR="00EE799A">
        <w:rPr>
          <w:sz w:val="23"/>
          <w:szCs w:val="23"/>
        </w:rPr>
        <w:t xml:space="preserve"> que</w:t>
      </w:r>
      <w:r w:rsidR="00027C8F">
        <w:rPr>
          <w:sz w:val="23"/>
          <w:szCs w:val="23"/>
        </w:rPr>
        <w:t xml:space="preserve"> separa as palavras por:</w:t>
      </w:r>
    </w:p>
    <w:p w:rsidR="00027C8F" w:rsidRDefault="00027C8F" w:rsidP="00027C8F">
      <w:pPr>
        <w:pStyle w:val="PargrafodaLista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Adjetivos</w:t>
      </w:r>
    </w:p>
    <w:p w:rsidR="00027C8F" w:rsidRDefault="00160507" w:rsidP="00027C8F">
      <w:pPr>
        <w:pStyle w:val="PargrafodaLista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Expressões</w:t>
      </w:r>
      <w:r w:rsidR="00CB4F77">
        <w:rPr>
          <w:sz w:val="23"/>
          <w:szCs w:val="23"/>
        </w:rPr>
        <w:t xml:space="preserve"> idiomáticas</w:t>
      </w:r>
    </w:p>
    <w:p w:rsidR="00160507" w:rsidRDefault="00160507" w:rsidP="00027C8F">
      <w:pPr>
        <w:pStyle w:val="PargrafodaLista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Substantivos</w:t>
      </w:r>
    </w:p>
    <w:p w:rsidR="00160507" w:rsidRPr="00027C8F" w:rsidRDefault="00160507" w:rsidP="00027C8F">
      <w:pPr>
        <w:pStyle w:val="PargrafodaLista"/>
        <w:numPr>
          <w:ilvl w:val="0"/>
          <w:numId w:val="28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Verbos</w:t>
      </w:r>
    </w:p>
    <w:p w:rsidR="00565EE0" w:rsidRDefault="00565EE0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Além disso, foram criadas nuvens de palavras para identificar quais as palavras que foram mais mencionadas nos tweets com o objetivo de identificar os produtos que foram mais mencionados ou as maiores satisfações e também os principais problemas com reclamações dos clientes.</w:t>
      </w:r>
    </w:p>
    <w:p w:rsidR="00160507" w:rsidRDefault="00160507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Para que a</w:t>
      </w:r>
      <w:r w:rsidR="004709B2">
        <w:rPr>
          <w:sz w:val="23"/>
          <w:szCs w:val="23"/>
        </w:rPr>
        <w:t>s</w:t>
      </w:r>
      <w:r>
        <w:rPr>
          <w:sz w:val="23"/>
          <w:szCs w:val="23"/>
        </w:rPr>
        <w:t xml:space="preserve"> técnica</w:t>
      </w:r>
      <w:r w:rsidR="004709B2">
        <w:rPr>
          <w:sz w:val="23"/>
          <w:szCs w:val="23"/>
        </w:rPr>
        <w:t>s</w:t>
      </w:r>
      <w:r>
        <w:rPr>
          <w:sz w:val="23"/>
          <w:szCs w:val="23"/>
        </w:rPr>
        <w:t xml:space="preserve"> pudesse</w:t>
      </w:r>
      <w:r w:rsidR="004709B2">
        <w:rPr>
          <w:sz w:val="23"/>
          <w:szCs w:val="23"/>
        </w:rPr>
        <w:t>m</w:t>
      </w:r>
      <w:r>
        <w:rPr>
          <w:sz w:val="23"/>
          <w:szCs w:val="23"/>
        </w:rPr>
        <w:t xml:space="preserve"> ser aplicada</w:t>
      </w:r>
      <w:r w:rsidR="004709B2">
        <w:rPr>
          <w:sz w:val="23"/>
          <w:szCs w:val="23"/>
        </w:rPr>
        <w:t>s</w:t>
      </w:r>
      <w:r>
        <w:rPr>
          <w:sz w:val="23"/>
          <w:szCs w:val="23"/>
        </w:rPr>
        <w:t xml:space="preserve"> foi necessária a realização de um processo de </w:t>
      </w:r>
      <w:r w:rsidR="00D12160">
        <w:rPr>
          <w:sz w:val="23"/>
          <w:szCs w:val="23"/>
        </w:rPr>
        <w:t xml:space="preserve">preparação e </w:t>
      </w:r>
      <w:r>
        <w:rPr>
          <w:sz w:val="23"/>
          <w:szCs w:val="23"/>
        </w:rPr>
        <w:t>limpeza d</w:t>
      </w:r>
      <w:r w:rsidR="00D12160">
        <w:rPr>
          <w:sz w:val="23"/>
          <w:szCs w:val="23"/>
        </w:rPr>
        <w:t>os</w:t>
      </w:r>
      <w:r>
        <w:rPr>
          <w:sz w:val="23"/>
          <w:szCs w:val="23"/>
        </w:rPr>
        <w:t xml:space="preserve"> dados que consistiu em:</w:t>
      </w:r>
    </w:p>
    <w:p w:rsidR="00160507" w:rsidRDefault="00D83F7F" w:rsidP="00D83F7F">
      <w:pPr>
        <w:pStyle w:val="PargrafodaLista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expressões regulares (</w:t>
      </w:r>
      <w:proofErr w:type="spellStart"/>
      <w:r>
        <w:rPr>
          <w:sz w:val="23"/>
          <w:szCs w:val="23"/>
        </w:rPr>
        <w:t>regex</w:t>
      </w:r>
      <w:proofErr w:type="spellEnd"/>
      <w:r>
        <w:rPr>
          <w:sz w:val="23"/>
          <w:szCs w:val="23"/>
        </w:rPr>
        <w:t>)</w:t>
      </w:r>
    </w:p>
    <w:p w:rsidR="00D12160" w:rsidRDefault="00D12160" w:rsidP="00D83F7F">
      <w:pPr>
        <w:pStyle w:val="PargrafodaLista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Decodificação HTML</w:t>
      </w:r>
    </w:p>
    <w:p w:rsidR="004709B2" w:rsidRDefault="004709B2" w:rsidP="00D83F7F">
      <w:pPr>
        <w:pStyle w:val="PargrafodaLista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caracteres especiais (UTF-8)</w:t>
      </w:r>
    </w:p>
    <w:p w:rsidR="004709B2" w:rsidRDefault="004709B2" w:rsidP="00D83F7F">
      <w:pPr>
        <w:pStyle w:val="PargrafodaLista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menções a empresas ou clientes com @nome</w:t>
      </w:r>
    </w:p>
    <w:p w:rsidR="004709B2" w:rsidRDefault="009971C1" w:rsidP="00D83F7F">
      <w:pPr>
        <w:pStyle w:val="PargrafodaLista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l</w:t>
      </w:r>
      <w:r w:rsidR="004709B2">
        <w:rPr>
          <w:sz w:val="23"/>
          <w:szCs w:val="23"/>
        </w:rPr>
        <w:t>inks URL</w:t>
      </w:r>
    </w:p>
    <w:p w:rsidR="004709B2" w:rsidRDefault="004709B2" w:rsidP="00D83F7F">
      <w:pPr>
        <w:pStyle w:val="PargrafodaLista"/>
        <w:numPr>
          <w:ilvl w:val="0"/>
          <w:numId w:val="29"/>
        </w:num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Retirada de hashtags</w:t>
      </w:r>
    </w:p>
    <w:p w:rsidR="004709B2" w:rsidRPr="004709B2" w:rsidRDefault="009971C1" w:rsidP="004709B2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Mesmo </w:t>
      </w:r>
      <w:r w:rsidR="00D84701">
        <w:rPr>
          <w:sz w:val="23"/>
          <w:szCs w:val="23"/>
        </w:rPr>
        <w:t xml:space="preserve">com a preparação acima mencionada, </w:t>
      </w:r>
      <w:r>
        <w:rPr>
          <w:sz w:val="23"/>
          <w:szCs w:val="23"/>
        </w:rPr>
        <w:t>não foi possível identificar palavras acentuadas, as letras em que haviam acentuação não foram possíveis de ser mantidas, pois foram caracterizadas como caracteres especiais.</w:t>
      </w:r>
    </w:p>
    <w:p w:rsidR="00E2575D" w:rsidRDefault="003640AC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>Após a preparação e limpeza dos dados foram retiradas palavras consideradas “</w:t>
      </w:r>
      <w:proofErr w:type="spellStart"/>
      <w:r>
        <w:rPr>
          <w:sz w:val="23"/>
          <w:szCs w:val="23"/>
        </w:rPr>
        <w:t>StopWords</w:t>
      </w:r>
      <w:proofErr w:type="spellEnd"/>
      <w:r>
        <w:rPr>
          <w:sz w:val="23"/>
          <w:szCs w:val="23"/>
        </w:rPr>
        <w:t>” que consistem em artigos, preposições e algumas palavras que não agregam valor na pesquisa e análise que será feita.</w:t>
      </w:r>
    </w:p>
    <w:p w:rsidR="008E6610" w:rsidRDefault="008E6610" w:rsidP="007E62BD">
      <w:pPr>
        <w:spacing w:line="480" w:lineRule="auto"/>
        <w:jc w:val="both"/>
        <w:rPr>
          <w:sz w:val="23"/>
          <w:szCs w:val="23"/>
        </w:rPr>
      </w:pPr>
    </w:p>
    <w:p w:rsidR="0049242A" w:rsidRDefault="00904C97" w:rsidP="007E62BD">
      <w:pPr>
        <w:spacing w:line="480" w:lineRule="auto"/>
        <w:jc w:val="both"/>
        <w:rPr>
          <w:sz w:val="23"/>
          <w:szCs w:val="23"/>
        </w:rPr>
      </w:pPr>
      <w:r w:rsidRPr="00904C97">
        <w:rPr>
          <w:sz w:val="23"/>
          <w:szCs w:val="23"/>
        </w:rPr>
        <w:t xml:space="preserve">A Figura 1 fornece a visão geral da arquitetura de nosso sistema de </w:t>
      </w:r>
      <w:r>
        <w:rPr>
          <w:sz w:val="23"/>
          <w:szCs w:val="23"/>
        </w:rPr>
        <w:t>análise dos tweets</w:t>
      </w:r>
      <w:r w:rsidRPr="00904C97">
        <w:rPr>
          <w:sz w:val="23"/>
          <w:szCs w:val="23"/>
        </w:rPr>
        <w:t>.</w:t>
      </w:r>
    </w:p>
    <w:p w:rsidR="00305301" w:rsidRDefault="00305301" w:rsidP="007E62BD">
      <w:pPr>
        <w:spacing w:line="480" w:lineRule="auto"/>
        <w:jc w:val="both"/>
        <w:rPr>
          <w:sz w:val="23"/>
          <w:szCs w:val="23"/>
        </w:rPr>
      </w:pPr>
    </w:p>
    <w:p w:rsidR="0040183F" w:rsidRDefault="00363498" w:rsidP="0040183F">
      <w:pPr>
        <w:keepNext/>
        <w:spacing w:line="480" w:lineRule="auto"/>
        <w:ind w:firstLine="709"/>
      </w:pPr>
      <w:r>
        <w:rPr>
          <w:noProof/>
          <w:sz w:val="23"/>
          <w:szCs w:val="23"/>
        </w:rPr>
        <w:drawing>
          <wp:inline distT="0" distB="0" distL="0" distR="0" wp14:anchorId="6D303D9F">
            <wp:extent cx="4302177" cy="1198245"/>
            <wp:effectExtent l="0" t="0" r="3175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63" cy="1205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42A" w:rsidRDefault="0040183F" w:rsidP="0040183F">
      <w:pPr>
        <w:pStyle w:val="Legenda"/>
        <w:ind w:left="1418" w:firstLine="709"/>
        <w:rPr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6EDD">
        <w:rPr>
          <w:noProof/>
        </w:rPr>
        <w:t>1</w:t>
      </w:r>
      <w:r>
        <w:fldChar w:fldCharType="end"/>
      </w:r>
      <w:r>
        <w:t xml:space="preserve"> - Visão de Arquitetura da Técnica Proposta</w:t>
      </w:r>
    </w:p>
    <w:p w:rsidR="0049242A" w:rsidRDefault="0049242A" w:rsidP="007E62BD">
      <w:pPr>
        <w:spacing w:line="480" w:lineRule="auto"/>
        <w:jc w:val="both"/>
        <w:rPr>
          <w:sz w:val="23"/>
          <w:szCs w:val="23"/>
        </w:rPr>
      </w:pPr>
    </w:p>
    <w:p w:rsidR="00A17092" w:rsidRDefault="00DC7CE5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 Figura 2 fornece um exemplo da extração dos tweets de forma bruta ainda sem os tratamentos de limpeza dos dados aplicados.</w:t>
      </w:r>
    </w:p>
    <w:p w:rsidR="00A17092" w:rsidRDefault="00A17092" w:rsidP="00A17092">
      <w:pPr>
        <w:keepNext/>
        <w:spacing w:line="480" w:lineRule="auto"/>
        <w:ind w:firstLine="709"/>
        <w:jc w:val="both"/>
      </w:pPr>
      <w:r>
        <w:rPr>
          <w:noProof/>
        </w:rPr>
        <w:drawing>
          <wp:inline distT="0" distB="0" distL="0" distR="0" wp14:anchorId="423C9E15" wp14:editId="08ECF42C">
            <wp:extent cx="4972606" cy="250952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026" cy="252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92" w:rsidRDefault="00A17092" w:rsidP="00A17092">
      <w:pPr>
        <w:pStyle w:val="Legenda"/>
        <w:ind w:left="2127" w:firstLine="709"/>
        <w:jc w:val="both"/>
        <w:rPr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6EDD">
        <w:rPr>
          <w:noProof/>
        </w:rPr>
        <w:t>2</w:t>
      </w:r>
      <w:r>
        <w:fldChar w:fldCharType="end"/>
      </w:r>
      <w:r>
        <w:t xml:space="preserve"> - Extração de dados do Twitter</w:t>
      </w:r>
    </w:p>
    <w:p w:rsidR="00A17092" w:rsidRDefault="00A17092" w:rsidP="007E62BD">
      <w:pPr>
        <w:spacing w:line="480" w:lineRule="auto"/>
        <w:jc w:val="both"/>
        <w:rPr>
          <w:sz w:val="23"/>
          <w:szCs w:val="23"/>
        </w:rPr>
      </w:pPr>
    </w:p>
    <w:p w:rsidR="00DC7CE5" w:rsidRDefault="00DC7CE5" w:rsidP="007E62B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Figura 3 demonstra </w:t>
      </w:r>
      <w:r w:rsidR="002D51F0">
        <w:rPr>
          <w:sz w:val="23"/>
          <w:szCs w:val="23"/>
        </w:rPr>
        <w:t>o resultado dos tweets após a realização da preparação e limpeza dos dados.</w:t>
      </w:r>
    </w:p>
    <w:p w:rsidR="00756EDD" w:rsidRDefault="00756EDD" w:rsidP="00756EDD">
      <w:pPr>
        <w:keepNext/>
        <w:spacing w:line="480" w:lineRule="auto"/>
        <w:ind w:left="1418" w:firstLine="709"/>
        <w:jc w:val="both"/>
      </w:pPr>
      <w:r>
        <w:rPr>
          <w:noProof/>
        </w:rPr>
        <w:lastRenderedPageBreak/>
        <w:drawing>
          <wp:inline distT="0" distB="0" distL="0" distR="0" wp14:anchorId="6D248977" wp14:editId="6A5BEAB9">
            <wp:extent cx="2882711" cy="2605528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308" cy="265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0C" w:rsidRDefault="00756EDD" w:rsidP="00756EDD">
      <w:pPr>
        <w:pStyle w:val="Legenda"/>
        <w:ind w:left="1418" w:firstLine="709"/>
        <w:jc w:val="both"/>
        <w:rPr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Tweets após a preparação e limpeza de dados</w:t>
      </w:r>
    </w:p>
    <w:p w:rsidR="00756EDD" w:rsidRDefault="00756EDD" w:rsidP="00756EDD">
      <w:pPr>
        <w:spacing w:line="480" w:lineRule="auto"/>
        <w:jc w:val="both"/>
        <w:rPr>
          <w:sz w:val="23"/>
          <w:szCs w:val="23"/>
        </w:rPr>
      </w:pPr>
    </w:p>
    <w:p w:rsidR="00756EDD" w:rsidRDefault="00756EDD" w:rsidP="00756ED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Para retirada das </w:t>
      </w:r>
      <w:proofErr w:type="spellStart"/>
      <w:r>
        <w:rPr>
          <w:sz w:val="23"/>
          <w:szCs w:val="23"/>
        </w:rPr>
        <w:t>Stop</w:t>
      </w:r>
      <w:r w:rsidR="004E7E7A">
        <w:rPr>
          <w:sz w:val="23"/>
          <w:szCs w:val="23"/>
        </w:rPr>
        <w:t>Words</w:t>
      </w:r>
      <w:proofErr w:type="spellEnd"/>
      <w:r w:rsidR="004E7E7A">
        <w:rPr>
          <w:sz w:val="23"/>
          <w:szCs w:val="23"/>
        </w:rPr>
        <w:t xml:space="preserve"> foi utilizado o pacote </w:t>
      </w:r>
      <w:proofErr w:type="spellStart"/>
      <w:r w:rsidR="004E7E7A">
        <w:rPr>
          <w:sz w:val="23"/>
          <w:szCs w:val="23"/>
        </w:rPr>
        <w:t>nltk</w:t>
      </w:r>
      <w:proofErr w:type="spellEnd"/>
      <w:r w:rsidR="004E7E7A">
        <w:rPr>
          <w:sz w:val="23"/>
          <w:szCs w:val="23"/>
        </w:rPr>
        <w:t xml:space="preserve"> em português.</w:t>
      </w:r>
    </w:p>
    <w:p w:rsidR="002D51F0" w:rsidRDefault="002D51F0" w:rsidP="00756EDD">
      <w:pPr>
        <w:spacing w:line="480" w:lineRule="auto"/>
        <w:jc w:val="both"/>
        <w:rPr>
          <w:sz w:val="23"/>
          <w:szCs w:val="23"/>
        </w:rPr>
      </w:pPr>
      <w:r>
        <w:rPr>
          <w:noProof/>
        </w:rPr>
        <w:drawing>
          <wp:inline distT="0" distB="0" distL="0" distR="0" wp14:anchorId="0DCF6CE6" wp14:editId="19267744">
            <wp:extent cx="4246245" cy="296996"/>
            <wp:effectExtent l="0" t="0" r="1905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4750" cy="32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EDD" w:rsidRDefault="00756EDD" w:rsidP="00756EDD">
      <w:pPr>
        <w:spacing w:line="480" w:lineRule="auto"/>
        <w:jc w:val="both"/>
        <w:rPr>
          <w:sz w:val="23"/>
          <w:szCs w:val="23"/>
        </w:rPr>
      </w:pPr>
    </w:p>
    <w:p w:rsidR="002D51F0" w:rsidRDefault="002D51F0" w:rsidP="00756EDD">
      <w:pPr>
        <w:spacing w:line="480" w:lineRule="auto"/>
        <w:jc w:val="both"/>
        <w:rPr>
          <w:sz w:val="23"/>
          <w:szCs w:val="23"/>
        </w:rPr>
      </w:pPr>
      <w:r>
        <w:rPr>
          <w:sz w:val="23"/>
          <w:szCs w:val="23"/>
        </w:rPr>
        <w:t>A Figura 4 é a nuvem de palavras após a extração de uma média de 500 tweets do período de 7 dias.</w:t>
      </w:r>
      <w:bookmarkStart w:id="0" w:name="_GoBack"/>
      <w:bookmarkEnd w:id="0"/>
    </w:p>
    <w:p w:rsidR="00523A0C" w:rsidRDefault="00523A0C" w:rsidP="00523A0C">
      <w:pPr>
        <w:keepNext/>
        <w:spacing w:line="480" w:lineRule="auto"/>
        <w:ind w:left="709" w:firstLine="709"/>
        <w:jc w:val="both"/>
      </w:pPr>
      <w:r>
        <w:rPr>
          <w:noProof/>
          <w:sz w:val="23"/>
          <w:szCs w:val="23"/>
        </w:rPr>
        <w:drawing>
          <wp:inline distT="0" distB="0" distL="0" distR="0">
            <wp:extent cx="3810000" cy="1905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uns_us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2A" w:rsidRDefault="00523A0C" w:rsidP="00523A0C">
      <w:pPr>
        <w:pStyle w:val="Legenda"/>
        <w:ind w:left="2127" w:firstLine="709"/>
        <w:jc w:val="both"/>
        <w:rPr>
          <w:sz w:val="23"/>
          <w:szCs w:val="23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56EDD">
        <w:rPr>
          <w:noProof/>
        </w:rPr>
        <w:t>4</w:t>
      </w:r>
      <w:r>
        <w:fldChar w:fldCharType="end"/>
      </w:r>
      <w:r>
        <w:t xml:space="preserve"> - Nuvem de Palavras de Tweets</w:t>
      </w:r>
    </w:p>
    <w:p w:rsidR="00F87AA7" w:rsidRPr="007E62BD" w:rsidRDefault="00F87AA7" w:rsidP="007E62BD">
      <w:pPr>
        <w:spacing w:line="480" w:lineRule="auto"/>
        <w:jc w:val="both"/>
        <w:rPr>
          <w:sz w:val="23"/>
          <w:szCs w:val="23"/>
        </w:rPr>
      </w:pPr>
    </w:p>
    <w:p w:rsidR="00625834" w:rsidRDefault="00625834" w:rsidP="00625834">
      <w:pPr>
        <w:pStyle w:val="Ttulo1"/>
      </w:pPr>
      <w:r>
        <w:t>Referências</w:t>
      </w:r>
    </w:p>
    <w:p w:rsidR="00625834" w:rsidRPr="007E62BD" w:rsidRDefault="00625834" w:rsidP="00625834">
      <w:pPr>
        <w:spacing w:line="480" w:lineRule="auto"/>
        <w:jc w:val="both"/>
        <w:rPr>
          <w:sz w:val="23"/>
          <w:szCs w:val="23"/>
        </w:rPr>
      </w:pPr>
    </w:p>
    <w:p w:rsidR="00625834" w:rsidRPr="007E62BD" w:rsidRDefault="008F7A5D" w:rsidP="00625834">
      <w:pPr>
        <w:spacing w:line="480" w:lineRule="auto"/>
        <w:jc w:val="both"/>
        <w:rPr>
          <w:b/>
          <w:sz w:val="23"/>
          <w:szCs w:val="23"/>
        </w:rPr>
      </w:pPr>
      <w:proofErr w:type="spellStart"/>
      <w:r>
        <w:rPr>
          <w:b/>
          <w:sz w:val="23"/>
          <w:szCs w:val="23"/>
        </w:rPr>
        <w:t>Re-Li</w:t>
      </w:r>
      <w:proofErr w:type="spellEnd"/>
      <w:r>
        <w:rPr>
          <w:b/>
          <w:sz w:val="23"/>
          <w:szCs w:val="23"/>
        </w:rPr>
        <w:t xml:space="preserve"> - </w:t>
      </w:r>
      <w:r w:rsidR="00625834" w:rsidRPr="007E62BD">
        <w:rPr>
          <w:b/>
          <w:sz w:val="23"/>
          <w:szCs w:val="23"/>
        </w:rPr>
        <w:t>Léxico em português</w:t>
      </w:r>
    </w:p>
    <w:p w:rsidR="00625834" w:rsidRDefault="00625834" w:rsidP="00625834">
      <w:pPr>
        <w:spacing w:line="480" w:lineRule="auto"/>
        <w:jc w:val="both"/>
        <w:rPr>
          <w:sz w:val="23"/>
          <w:szCs w:val="23"/>
        </w:rPr>
      </w:pPr>
      <w:hyperlink r:id="rId18" w:history="1">
        <w:r w:rsidRPr="00834471">
          <w:rPr>
            <w:rStyle w:val="Hyperlink"/>
            <w:sz w:val="23"/>
            <w:szCs w:val="23"/>
          </w:rPr>
          <w:t>https://www.linguateca.pt/Repositorio/ReLi/</w:t>
        </w:r>
      </w:hyperlink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546B59" w:rsidRPr="00422AC6" w:rsidRDefault="00546B59" w:rsidP="00546B59">
      <w:pPr>
        <w:pStyle w:val="Ttulo1"/>
      </w:pPr>
      <w:r>
        <w:t>Próximos Passos</w:t>
      </w:r>
    </w:p>
    <w:p w:rsidR="00546B59" w:rsidRPr="007E62BD" w:rsidRDefault="00546B59" w:rsidP="007E62BD">
      <w:pPr>
        <w:spacing w:line="480" w:lineRule="auto"/>
        <w:jc w:val="both"/>
        <w:rPr>
          <w:sz w:val="23"/>
          <w:szCs w:val="23"/>
        </w:rPr>
      </w:pPr>
    </w:p>
    <w:p w:rsidR="005F0E6D" w:rsidRPr="007E62BD" w:rsidRDefault="005F0E6D" w:rsidP="007E62BD">
      <w:pPr>
        <w:spacing w:line="480" w:lineRule="auto"/>
        <w:jc w:val="both"/>
        <w:rPr>
          <w:sz w:val="23"/>
          <w:szCs w:val="23"/>
        </w:rPr>
      </w:pPr>
    </w:p>
    <w:p w:rsidR="00DD5FA0" w:rsidRDefault="00DD5FA0">
      <w:r>
        <w:br w:type="page"/>
      </w:r>
    </w:p>
    <w:p w:rsidR="00C776FA" w:rsidRDefault="00C776FA" w:rsidP="00C776FA">
      <w:pPr>
        <w:pStyle w:val="Ttulo1"/>
      </w:pPr>
      <w:r>
        <w:lastRenderedPageBreak/>
        <w:t>Requisitos de pacotes</w:t>
      </w:r>
    </w:p>
    <w:p w:rsidR="00DD5FA0" w:rsidRPr="001253F3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r w:rsidRPr="001253F3">
        <w:rPr>
          <w:b/>
          <w:lang w:val="en-US"/>
        </w:rPr>
        <w:t>Instalação dos pacotes Python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  <w:r>
        <w:rPr>
          <w:noProof/>
        </w:rPr>
        <w:drawing>
          <wp:inline distT="0" distB="0" distL="0" distR="0" wp14:anchorId="59362BC9" wp14:editId="0E3A9FA8">
            <wp:extent cx="6120130" cy="2581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Textblob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textblob</w:t>
      </w:r>
      <w:proofErr w:type="spellEnd"/>
    </w:p>
    <w:p w:rsidR="00DD5FA0" w:rsidRPr="00482DBF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482DBF">
        <w:rPr>
          <w:b/>
          <w:lang w:val="en-US"/>
        </w:rPr>
        <w:t>Tweepy</w:t>
      </w:r>
      <w:proofErr w:type="spellEnd"/>
      <w:r w:rsidRPr="00482DBF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A37778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A37778">
        <w:rPr>
          <w:rFonts w:ascii="Consolas" w:hAnsi="Consolas"/>
          <w:color w:val="333333"/>
          <w:shd w:val="clear" w:color="auto" w:fill="EEEFF0"/>
          <w:lang w:val="en-US"/>
        </w:rPr>
        <w:t>tweepy</w:t>
      </w:r>
      <w:proofErr w:type="spellEnd"/>
    </w:p>
    <w:p w:rsidR="00DD5FA0" w:rsidRPr="00EA399C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r w:rsidRPr="00EA399C">
        <w:rPr>
          <w:b/>
          <w:lang w:val="en-US"/>
        </w:rPr>
        <w:t>NLTK</w:t>
      </w:r>
      <w:r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</w:rPr>
      </w:pPr>
      <w:r>
        <w:rPr>
          <w:rFonts w:ascii="Consolas" w:hAnsi="Consolas"/>
          <w:color w:val="333333"/>
          <w:shd w:val="clear" w:color="auto" w:fill="EEEFF0"/>
        </w:rPr>
        <w:t xml:space="preserve">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install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-c conda-</w:t>
      </w:r>
      <w:proofErr w:type="spellStart"/>
      <w:r>
        <w:rPr>
          <w:rFonts w:ascii="Consolas" w:hAnsi="Consolas"/>
          <w:color w:val="333333"/>
          <w:shd w:val="clear" w:color="auto" w:fill="EEEFF0"/>
        </w:rPr>
        <w:t>forge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nltk</w:t>
      </w:r>
      <w:proofErr w:type="spellEnd"/>
    </w:p>
    <w:p w:rsidR="00DD5FA0" w:rsidRPr="00380AAA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380AAA">
        <w:rPr>
          <w:b/>
          <w:lang w:val="en-US"/>
        </w:rPr>
        <w:t>WordCloud</w:t>
      </w:r>
      <w:proofErr w:type="spellEnd"/>
      <w:r w:rsidRPr="00380AA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rFonts w:ascii="Consolas" w:hAnsi="Consolas"/>
          <w:color w:val="333333"/>
          <w:shd w:val="clear" w:color="auto" w:fill="EEEFF0"/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-forge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wordcloud</w:t>
      </w:r>
      <w:proofErr w:type="spellEnd"/>
    </w:p>
    <w:p w:rsidR="00DD5FA0" w:rsidRP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DD5FA0">
        <w:rPr>
          <w:b/>
          <w:lang w:val="en-US"/>
        </w:rPr>
        <w:t>HTMLParser</w:t>
      </w:r>
      <w:proofErr w:type="spellEnd"/>
      <w:r w:rsidR="00C776FA">
        <w:rPr>
          <w:b/>
          <w:lang w:val="en-US"/>
        </w:rPr>
        <w:t>:</w:t>
      </w:r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HTMLParser</w:t>
      </w:r>
      <w:proofErr w:type="spellEnd"/>
    </w:p>
    <w:p w:rsidR="00DD5FA0" w:rsidRPr="00FC1D13" w:rsidRDefault="00FC1D13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b/>
          <w:lang w:val="en-US"/>
        </w:rPr>
      </w:pPr>
      <w:proofErr w:type="spellStart"/>
      <w:r w:rsidRPr="00FC1D13">
        <w:rPr>
          <w:b/>
          <w:lang w:val="en-US"/>
        </w:rPr>
        <w:t>BeautifulSoup</w:t>
      </w:r>
      <w:proofErr w:type="spellEnd"/>
    </w:p>
    <w:p w:rsidR="004B1C55" w:rsidRDefault="004B1C55" w:rsidP="004B1C55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 xml:space="preserve"> install -c </w:t>
      </w:r>
      <w:proofErr w:type="spellStart"/>
      <w:r w:rsidRPr="00380AAA">
        <w:rPr>
          <w:rFonts w:ascii="Consolas" w:hAnsi="Consolas"/>
          <w:color w:val="333333"/>
          <w:shd w:val="clear" w:color="auto" w:fill="EEEFF0"/>
          <w:lang w:val="en-US"/>
        </w:rPr>
        <w:t>conda</w:t>
      </w:r>
      <w:proofErr w:type="spellEnd"/>
      <w:r w:rsidRPr="00380AAA">
        <w:rPr>
          <w:rFonts w:ascii="Consolas" w:hAnsi="Consolas"/>
          <w:color w:val="333333"/>
          <w:shd w:val="clear" w:color="auto" w:fill="EEEFF0"/>
          <w:lang w:val="en-US"/>
        </w:rPr>
        <w:t>-forge</w:t>
      </w:r>
      <w:r>
        <w:rPr>
          <w:rFonts w:ascii="Consolas" w:hAnsi="Consolas"/>
          <w:color w:val="333333"/>
          <w:shd w:val="clear" w:color="auto" w:fill="EEEFF0"/>
          <w:lang w:val="en-US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  <w:lang w:val="en-US"/>
        </w:rPr>
        <w:t>beautifulsoup</w:t>
      </w:r>
      <w:proofErr w:type="spellEnd"/>
    </w:p>
    <w:p w:rsidR="00DD5FA0" w:rsidRDefault="00DD5FA0" w:rsidP="00DD5FA0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  <w:rPr>
          <w:lang w:val="en-US"/>
        </w:rPr>
      </w:pPr>
    </w:p>
    <w:p w:rsidR="005F0E6D" w:rsidRDefault="005F0E6D" w:rsidP="00D63A31">
      <w:pPr>
        <w:pStyle w:val="NormalWeb"/>
        <w:shd w:val="clear" w:color="auto" w:fill="FFFFFF"/>
        <w:spacing w:before="270" w:beforeAutospacing="0" w:after="0" w:afterAutospacing="0"/>
        <w:jc w:val="both"/>
        <w:textAlignment w:val="baseline"/>
      </w:pPr>
    </w:p>
    <w:sectPr w:rsidR="005F0E6D" w:rsidSect="00A0760B">
      <w:headerReference w:type="default" r:id="rId20"/>
      <w:footerReference w:type="default" r:id="rId2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5A5" w:rsidRDefault="001B45A5">
      <w:r>
        <w:separator/>
      </w:r>
    </w:p>
  </w:endnote>
  <w:endnote w:type="continuationSeparator" w:id="0">
    <w:p w:rsidR="001B45A5" w:rsidRDefault="001B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45815">
      <w:rPr>
        <w:rStyle w:val="Nmerodepgina"/>
        <w:noProof/>
      </w:rPr>
      <w:t>4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5A5" w:rsidRDefault="001B45A5">
      <w:r>
        <w:separator/>
      </w:r>
    </w:p>
  </w:footnote>
  <w:footnote w:type="continuationSeparator" w:id="0">
    <w:p w:rsidR="001B45A5" w:rsidRDefault="001B4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449C" w:rsidRDefault="00CA449C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1D769C3" wp14:editId="70015D37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49C" w:rsidRDefault="00B73E4F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MBA em Economia e Gestão</w:t>
                          </w:r>
                        </w:p>
                        <w:p w:rsidR="00CA449C" w:rsidRPr="00A0760B" w:rsidRDefault="00B73E4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Business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Analytics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e Big Data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769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CA449C" w:rsidRDefault="00B73E4F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MBA em Economia e Gestão</w:t>
                    </w:r>
                  </w:p>
                  <w:p w:rsidR="00CA449C" w:rsidRPr="00A0760B" w:rsidRDefault="00B73E4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Business </w:t>
                    </w:r>
                    <w:proofErr w:type="spellStart"/>
                    <w:r>
                      <w:rPr>
                        <w:b/>
                        <w:bCs/>
                        <w:sz w:val="18"/>
                        <w:szCs w:val="18"/>
                      </w:rPr>
                      <w:t>Analytics</w:t>
                    </w:r>
                    <w:proofErr w:type="spellEnd"/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e Big Data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0" wp14:anchorId="1B5AD342" wp14:editId="066756F5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D26F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BE7A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8E3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748F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481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BAF0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D9672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829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D82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0387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866E39"/>
    <w:multiLevelType w:val="hybridMultilevel"/>
    <w:tmpl w:val="B3BE2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A304D4"/>
    <w:multiLevelType w:val="hybridMultilevel"/>
    <w:tmpl w:val="F1026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C56012"/>
    <w:multiLevelType w:val="hybridMultilevel"/>
    <w:tmpl w:val="AF52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B1A30"/>
    <w:multiLevelType w:val="hybridMultilevel"/>
    <w:tmpl w:val="B38818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F31D6"/>
    <w:multiLevelType w:val="multilevel"/>
    <w:tmpl w:val="5742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9C4253"/>
    <w:multiLevelType w:val="hybridMultilevel"/>
    <w:tmpl w:val="47001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33624"/>
    <w:multiLevelType w:val="hybridMultilevel"/>
    <w:tmpl w:val="7AFC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86FD9"/>
    <w:multiLevelType w:val="hybridMultilevel"/>
    <w:tmpl w:val="6ABE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BB3449"/>
    <w:multiLevelType w:val="multilevel"/>
    <w:tmpl w:val="395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7E296B"/>
    <w:multiLevelType w:val="hybridMultilevel"/>
    <w:tmpl w:val="569C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55368"/>
    <w:multiLevelType w:val="hybridMultilevel"/>
    <w:tmpl w:val="EDA6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1D6266"/>
    <w:multiLevelType w:val="hybridMultilevel"/>
    <w:tmpl w:val="38080522"/>
    <w:lvl w:ilvl="0" w:tplc="FAC8697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3AF41FA"/>
    <w:multiLevelType w:val="multilevel"/>
    <w:tmpl w:val="61A44C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E9E384F"/>
    <w:multiLevelType w:val="hybridMultilevel"/>
    <w:tmpl w:val="F7528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643CF"/>
    <w:multiLevelType w:val="hybridMultilevel"/>
    <w:tmpl w:val="3B0C8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0"/>
  </w:num>
  <w:num w:numId="4">
    <w:abstractNumId w:val="23"/>
  </w:num>
  <w:num w:numId="5">
    <w:abstractNumId w:val="17"/>
  </w:num>
  <w:num w:numId="6">
    <w:abstractNumId w:val="12"/>
  </w:num>
  <w:num w:numId="7">
    <w:abstractNumId w:val="24"/>
  </w:num>
  <w:num w:numId="8">
    <w:abstractNumId w:val="26"/>
  </w:num>
  <w:num w:numId="9">
    <w:abstractNumId w:val="18"/>
  </w:num>
  <w:num w:numId="10">
    <w:abstractNumId w:val="14"/>
  </w:num>
  <w:num w:numId="11">
    <w:abstractNumId w:val="6"/>
  </w:num>
  <w:num w:numId="12">
    <w:abstractNumId w:val="5"/>
  </w:num>
  <w:num w:numId="13">
    <w:abstractNumId w:val="4"/>
  </w:num>
  <w:num w:numId="14">
    <w:abstractNumId w:val="7"/>
  </w:num>
  <w:num w:numId="15">
    <w:abstractNumId w:val="9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5"/>
  </w:num>
  <w:num w:numId="23">
    <w:abstractNumId w:val="27"/>
  </w:num>
  <w:num w:numId="24">
    <w:abstractNumId w:val="11"/>
  </w:num>
  <w:num w:numId="25">
    <w:abstractNumId w:val="28"/>
  </w:num>
  <w:num w:numId="26">
    <w:abstractNumId w:val="20"/>
  </w:num>
  <w:num w:numId="27">
    <w:abstractNumId w:val="21"/>
  </w:num>
  <w:num w:numId="28">
    <w:abstractNumId w:val="2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1CA"/>
    <w:rsid w:val="00006099"/>
    <w:rsid w:val="00027C8F"/>
    <w:rsid w:val="00027ED5"/>
    <w:rsid w:val="00034AE7"/>
    <w:rsid w:val="00036F2C"/>
    <w:rsid w:val="00043760"/>
    <w:rsid w:val="00045A5A"/>
    <w:rsid w:val="000523AD"/>
    <w:rsid w:val="00052B7D"/>
    <w:rsid w:val="00053364"/>
    <w:rsid w:val="00057F97"/>
    <w:rsid w:val="00072949"/>
    <w:rsid w:val="00080457"/>
    <w:rsid w:val="0008530E"/>
    <w:rsid w:val="000924B9"/>
    <w:rsid w:val="00094BB1"/>
    <w:rsid w:val="000974AB"/>
    <w:rsid w:val="000B25B4"/>
    <w:rsid w:val="000B2857"/>
    <w:rsid w:val="000C7A9C"/>
    <w:rsid w:val="000D0F17"/>
    <w:rsid w:val="000E0739"/>
    <w:rsid w:val="000E0F01"/>
    <w:rsid w:val="000E4163"/>
    <w:rsid w:val="000E61C6"/>
    <w:rsid w:val="000E74D6"/>
    <w:rsid w:val="00116537"/>
    <w:rsid w:val="00121254"/>
    <w:rsid w:val="001253F3"/>
    <w:rsid w:val="00130F87"/>
    <w:rsid w:val="00141427"/>
    <w:rsid w:val="00141CCF"/>
    <w:rsid w:val="00142994"/>
    <w:rsid w:val="00145387"/>
    <w:rsid w:val="001464AA"/>
    <w:rsid w:val="00151800"/>
    <w:rsid w:val="00160507"/>
    <w:rsid w:val="00160B42"/>
    <w:rsid w:val="001675EA"/>
    <w:rsid w:val="00183F8E"/>
    <w:rsid w:val="00192722"/>
    <w:rsid w:val="001A3818"/>
    <w:rsid w:val="001A6ECA"/>
    <w:rsid w:val="001B45A5"/>
    <w:rsid w:val="001B53BF"/>
    <w:rsid w:val="001C3A30"/>
    <w:rsid w:val="001D4B05"/>
    <w:rsid w:val="001E5886"/>
    <w:rsid w:val="001E632D"/>
    <w:rsid w:val="00210C6D"/>
    <w:rsid w:val="00213328"/>
    <w:rsid w:val="002139F1"/>
    <w:rsid w:val="00214EED"/>
    <w:rsid w:val="00226F4D"/>
    <w:rsid w:val="00246C9C"/>
    <w:rsid w:val="002503A3"/>
    <w:rsid w:val="00257FAF"/>
    <w:rsid w:val="00264DE7"/>
    <w:rsid w:val="00275F80"/>
    <w:rsid w:val="002776C3"/>
    <w:rsid w:val="00286288"/>
    <w:rsid w:val="0029033D"/>
    <w:rsid w:val="00292C67"/>
    <w:rsid w:val="00295BDE"/>
    <w:rsid w:val="002A2FF0"/>
    <w:rsid w:val="002A7B0C"/>
    <w:rsid w:val="002B20A6"/>
    <w:rsid w:val="002B6F7C"/>
    <w:rsid w:val="002C1F15"/>
    <w:rsid w:val="002C3873"/>
    <w:rsid w:val="002D033F"/>
    <w:rsid w:val="002D51F0"/>
    <w:rsid w:val="002D58F0"/>
    <w:rsid w:val="0030317E"/>
    <w:rsid w:val="00304D9E"/>
    <w:rsid w:val="00305301"/>
    <w:rsid w:val="00305797"/>
    <w:rsid w:val="00324732"/>
    <w:rsid w:val="00324BA6"/>
    <w:rsid w:val="0032640E"/>
    <w:rsid w:val="0033059A"/>
    <w:rsid w:val="00334EE8"/>
    <w:rsid w:val="00344064"/>
    <w:rsid w:val="00344DD6"/>
    <w:rsid w:val="00344E16"/>
    <w:rsid w:val="003453EC"/>
    <w:rsid w:val="00345539"/>
    <w:rsid w:val="00350077"/>
    <w:rsid w:val="00352263"/>
    <w:rsid w:val="00363498"/>
    <w:rsid w:val="003640AC"/>
    <w:rsid w:val="00364DDE"/>
    <w:rsid w:val="00383F69"/>
    <w:rsid w:val="003855F3"/>
    <w:rsid w:val="003924B1"/>
    <w:rsid w:val="00393933"/>
    <w:rsid w:val="00393EC6"/>
    <w:rsid w:val="00395348"/>
    <w:rsid w:val="003A5554"/>
    <w:rsid w:val="003C1D79"/>
    <w:rsid w:val="003C336E"/>
    <w:rsid w:val="003F2A6E"/>
    <w:rsid w:val="003F4B74"/>
    <w:rsid w:val="003F6891"/>
    <w:rsid w:val="0040183F"/>
    <w:rsid w:val="004044D1"/>
    <w:rsid w:val="004227E7"/>
    <w:rsid w:val="00422AC6"/>
    <w:rsid w:val="004240E8"/>
    <w:rsid w:val="00424A97"/>
    <w:rsid w:val="00445F99"/>
    <w:rsid w:val="00446D26"/>
    <w:rsid w:val="0044742E"/>
    <w:rsid w:val="00454745"/>
    <w:rsid w:val="00456410"/>
    <w:rsid w:val="00465264"/>
    <w:rsid w:val="004709B2"/>
    <w:rsid w:val="00473A4B"/>
    <w:rsid w:val="00477009"/>
    <w:rsid w:val="00491F97"/>
    <w:rsid w:val="0049242A"/>
    <w:rsid w:val="004953C8"/>
    <w:rsid w:val="004A49A3"/>
    <w:rsid w:val="004A5F0D"/>
    <w:rsid w:val="004A6768"/>
    <w:rsid w:val="004B1C55"/>
    <w:rsid w:val="004B5AF8"/>
    <w:rsid w:val="004B6907"/>
    <w:rsid w:val="004C01D0"/>
    <w:rsid w:val="004C640F"/>
    <w:rsid w:val="004D1CC6"/>
    <w:rsid w:val="004D4958"/>
    <w:rsid w:val="004E6AA5"/>
    <w:rsid w:val="004E7E7A"/>
    <w:rsid w:val="004F4CFB"/>
    <w:rsid w:val="00523A0C"/>
    <w:rsid w:val="00530DC2"/>
    <w:rsid w:val="00531E1E"/>
    <w:rsid w:val="005460B3"/>
    <w:rsid w:val="00546B59"/>
    <w:rsid w:val="00551E10"/>
    <w:rsid w:val="00553D25"/>
    <w:rsid w:val="00561604"/>
    <w:rsid w:val="00565EE0"/>
    <w:rsid w:val="00577C25"/>
    <w:rsid w:val="00582D63"/>
    <w:rsid w:val="00591556"/>
    <w:rsid w:val="0059373B"/>
    <w:rsid w:val="005A1A4E"/>
    <w:rsid w:val="005A3FCB"/>
    <w:rsid w:val="005A5526"/>
    <w:rsid w:val="005A7A05"/>
    <w:rsid w:val="005B2956"/>
    <w:rsid w:val="005C170D"/>
    <w:rsid w:val="005D5389"/>
    <w:rsid w:val="005D58C2"/>
    <w:rsid w:val="005E5DE5"/>
    <w:rsid w:val="005E6258"/>
    <w:rsid w:val="005F0E6D"/>
    <w:rsid w:val="005F2C3D"/>
    <w:rsid w:val="00621764"/>
    <w:rsid w:val="00625834"/>
    <w:rsid w:val="0062762C"/>
    <w:rsid w:val="006343DC"/>
    <w:rsid w:val="006424C3"/>
    <w:rsid w:val="00645815"/>
    <w:rsid w:val="00666370"/>
    <w:rsid w:val="00671B6F"/>
    <w:rsid w:val="00676B2A"/>
    <w:rsid w:val="00683800"/>
    <w:rsid w:val="0068466B"/>
    <w:rsid w:val="006846A3"/>
    <w:rsid w:val="006878AF"/>
    <w:rsid w:val="006B2786"/>
    <w:rsid w:val="006B47BB"/>
    <w:rsid w:val="006B761A"/>
    <w:rsid w:val="006B7A78"/>
    <w:rsid w:val="006C3373"/>
    <w:rsid w:val="006E3FE3"/>
    <w:rsid w:val="006F1701"/>
    <w:rsid w:val="00706C9D"/>
    <w:rsid w:val="007368CB"/>
    <w:rsid w:val="00740F7D"/>
    <w:rsid w:val="00756EDD"/>
    <w:rsid w:val="007629AE"/>
    <w:rsid w:val="00764914"/>
    <w:rsid w:val="00764C3E"/>
    <w:rsid w:val="00765B6E"/>
    <w:rsid w:val="007665BD"/>
    <w:rsid w:val="00775D25"/>
    <w:rsid w:val="00786486"/>
    <w:rsid w:val="00787060"/>
    <w:rsid w:val="00793277"/>
    <w:rsid w:val="007A0C73"/>
    <w:rsid w:val="007B31E8"/>
    <w:rsid w:val="007D5805"/>
    <w:rsid w:val="007D605A"/>
    <w:rsid w:val="007E62BD"/>
    <w:rsid w:val="007E7305"/>
    <w:rsid w:val="007F26B8"/>
    <w:rsid w:val="007F4E7C"/>
    <w:rsid w:val="00803C3E"/>
    <w:rsid w:val="00807E9D"/>
    <w:rsid w:val="00807F59"/>
    <w:rsid w:val="0082534B"/>
    <w:rsid w:val="0082545D"/>
    <w:rsid w:val="0083324D"/>
    <w:rsid w:val="0083514C"/>
    <w:rsid w:val="00835C98"/>
    <w:rsid w:val="00845886"/>
    <w:rsid w:val="00845B12"/>
    <w:rsid w:val="00851CA9"/>
    <w:rsid w:val="00851E65"/>
    <w:rsid w:val="00857986"/>
    <w:rsid w:val="00864725"/>
    <w:rsid w:val="00864AF3"/>
    <w:rsid w:val="008815F0"/>
    <w:rsid w:val="00883723"/>
    <w:rsid w:val="00885449"/>
    <w:rsid w:val="008871D6"/>
    <w:rsid w:val="0089581A"/>
    <w:rsid w:val="008A44C5"/>
    <w:rsid w:val="008B0B2B"/>
    <w:rsid w:val="008B220B"/>
    <w:rsid w:val="008B6C78"/>
    <w:rsid w:val="008C2D3E"/>
    <w:rsid w:val="008D2E5A"/>
    <w:rsid w:val="008D51B7"/>
    <w:rsid w:val="008E3B98"/>
    <w:rsid w:val="008E6610"/>
    <w:rsid w:val="008F179D"/>
    <w:rsid w:val="008F7A5D"/>
    <w:rsid w:val="00904A5C"/>
    <w:rsid w:val="00904C97"/>
    <w:rsid w:val="00906965"/>
    <w:rsid w:val="00906AA6"/>
    <w:rsid w:val="0090780C"/>
    <w:rsid w:val="00931FF6"/>
    <w:rsid w:val="009348B0"/>
    <w:rsid w:val="00935D73"/>
    <w:rsid w:val="00937102"/>
    <w:rsid w:val="009412FA"/>
    <w:rsid w:val="00945886"/>
    <w:rsid w:val="00945C7D"/>
    <w:rsid w:val="00946A1A"/>
    <w:rsid w:val="00946C05"/>
    <w:rsid w:val="009544C9"/>
    <w:rsid w:val="0096218C"/>
    <w:rsid w:val="009638FD"/>
    <w:rsid w:val="009813F1"/>
    <w:rsid w:val="0098746F"/>
    <w:rsid w:val="00993546"/>
    <w:rsid w:val="00994067"/>
    <w:rsid w:val="009971C1"/>
    <w:rsid w:val="009A136D"/>
    <w:rsid w:val="009A3455"/>
    <w:rsid w:val="009A64AC"/>
    <w:rsid w:val="009B27E1"/>
    <w:rsid w:val="009C00EB"/>
    <w:rsid w:val="009C15D0"/>
    <w:rsid w:val="009C21DB"/>
    <w:rsid w:val="009C2B19"/>
    <w:rsid w:val="009C455D"/>
    <w:rsid w:val="009C6B86"/>
    <w:rsid w:val="009D0E32"/>
    <w:rsid w:val="009D6D57"/>
    <w:rsid w:val="009E1904"/>
    <w:rsid w:val="009E20C1"/>
    <w:rsid w:val="00A03D14"/>
    <w:rsid w:val="00A0655A"/>
    <w:rsid w:val="00A0760B"/>
    <w:rsid w:val="00A14767"/>
    <w:rsid w:val="00A17092"/>
    <w:rsid w:val="00A173DA"/>
    <w:rsid w:val="00A31895"/>
    <w:rsid w:val="00A36F0F"/>
    <w:rsid w:val="00A55215"/>
    <w:rsid w:val="00A61CF5"/>
    <w:rsid w:val="00A63722"/>
    <w:rsid w:val="00A66473"/>
    <w:rsid w:val="00A7017C"/>
    <w:rsid w:val="00A72881"/>
    <w:rsid w:val="00A8624F"/>
    <w:rsid w:val="00A870C1"/>
    <w:rsid w:val="00A878AC"/>
    <w:rsid w:val="00A93699"/>
    <w:rsid w:val="00AA0930"/>
    <w:rsid w:val="00AA29C1"/>
    <w:rsid w:val="00AB4B15"/>
    <w:rsid w:val="00AB603C"/>
    <w:rsid w:val="00AC1F92"/>
    <w:rsid w:val="00AC689D"/>
    <w:rsid w:val="00AD043A"/>
    <w:rsid w:val="00AE0DC8"/>
    <w:rsid w:val="00AE4A42"/>
    <w:rsid w:val="00B07E63"/>
    <w:rsid w:val="00B218DD"/>
    <w:rsid w:val="00B22913"/>
    <w:rsid w:val="00B24B78"/>
    <w:rsid w:val="00B26B0D"/>
    <w:rsid w:val="00B33EE7"/>
    <w:rsid w:val="00B52A49"/>
    <w:rsid w:val="00B55741"/>
    <w:rsid w:val="00B73E4F"/>
    <w:rsid w:val="00B973D6"/>
    <w:rsid w:val="00BA0A3D"/>
    <w:rsid w:val="00BB5229"/>
    <w:rsid w:val="00BB5E2B"/>
    <w:rsid w:val="00BC2279"/>
    <w:rsid w:val="00BD109F"/>
    <w:rsid w:val="00BF01CA"/>
    <w:rsid w:val="00BF1C91"/>
    <w:rsid w:val="00BF6361"/>
    <w:rsid w:val="00C03741"/>
    <w:rsid w:val="00C039B1"/>
    <w:rsid w:val="00C04882"/>
    <w:rsid w:val="00C05567"/>
    <w:rsid w:val="00C15C60"/>
    <w:rsid w:val="00C204E2"/>
    <w:rsid w:val="00C33C64"/>
    <w:rsid w:val="00C401B4"/>
    <w:rsid w:val="00C46D08"/>
    <w:rsid w:val="00C5045C"/>
    <w:rsid w:val="00C65D47"/>
    <w:rsid w:val="00C776FA"/>
    <w:rsid w:val="00C81ED9"/>
    <w:rsid w:val="00C85175"/>
    <w:rsid w:val="00C92008"/>
    <w:rsid w:val="00C92D5F"/>
    <w:rsid w:val="00C95468"/>
    <w:rsid w:val="00CA449C"/>
    <w:rsid w:val="00CB104E"/>
    <w:rsid w:val="00CB4F77"/>
    <w:rsid w:val="00CC1B45"/>
    <w:rsid w:val="00CC46CF"/>
    <w:rsid w:val="00CC4D1B"/>
    <w:rsid w:val="00CD5A2B"/>
    <w:rsid w:val="00CE5F1B"/>
    <w:rsid w:val="00CE6378"/>
    <w:rsid w:val="00CF37CF"/>
    <w:rsid w:val="00CF663F"/>
    <w:rsid w:val="00CF7BB6"/>
    <w:rsid w:val="00CF7DD2"/>
    <w:rsid w:val="00D01208"/>
    <w:rsid w:val="00D03432"/>
    <w:rsid w:val="00D055AD"/>
    <w:rsid w:val="00D06804"/>
    <w:rsid w:val="00D06FDA"/>
    <w:rsid w:val="00D12160"/>
    <w:rsid w:val="00D1322E"/>
    <w:rsid w:val="00D17009"/>
    <w:rsid w:val="00D219C4"/>
    <w:rsid w:val="00D272E2"/>
    <w:rsid w:val="00D42190"/>
    <w:rsid w:val="00D5178D"/>
    <w:rsid w:val="00D54A46"/>
    <w:rsid w:val="00D6282F"/>
    <w:rsid w:val="00D63A31"/>
    <w:rsid w:val="00D66431"/>
    <w:rsid w:val="00D83F7F"/>
    <w:rsid w:val="00D84701"/>
    <w:rsid w:val="00D909AA"/>
    <w:rsid w:val="00DA22AF"/>
    <w:rsid w:val="00DA489C"/>
    <w:rsid w:val="00DA4B38"/>
    <w:rsid w:val="00DC7CE5"/>
    <w:rsid w:val="00DD1158"/>
    <w:rsid w:val="00DD3661"/>
    <w:rsid w:val="00DD5FA0"/>
    <w:rsid w:val="00DE79F3"/>
    <w:rsid w:val="00DF0573"/>
    <w:rsid w:val="00DF0982"/>
    <w:rsid w:val="00DF2AD3"/>
    <w:rsid w:val="00E06C88"/>
    <w:rsid w:val="00E20FDB"/>
    <w:rsid w:val="00E22929"/>
    <w:rsid w:val="00E2575D"/>
    <w:rsid w:val="00E27666"/>
    <w:rsid w:val="00E27C0C"/>
    <w:rsid w:val="00E44015"/>
    <w:rsid w:val="00E5245B"/>
    <w:rsid w:val="00E54927"/>
    <w:rsid w:val="00E60025"/>
    <w:rsid w:val="00E60A7D"/>
    <w:rsid w:val="00E62EC6"/>
    <w:rsid w:val="00E63A37"/>
    <w:rsid w:val="00E70EB5"/>
    <w:rsid w:val="00E81057"/>
    <w:rsid w:val="00E860A8"/>
    <w:rsid w:val="00EA4119"/>
    <w:rsid w:val="00EA4390"/>
    <w:rsid w:val="00ED2197"/>
    <w:rsid w:val="00ED4727"/>
    <w:rsid w:val="00EE5178"/>
    <w:rsid w:val="00EE799A"/>
    <w:rsid w:val="00EF508A"/>
    <w:rsid w:val="00EF6F45"/>
    <w:rsid w:val="00F04157"/>
    <w:rsid w:val="00F063F0"/>
    <w:rsid w:val="00F066F1"/>
    <w:rsid w:val="00F144DD"/>
    <w:rsid w:val="00F207EF"/>
    <w:rsid w:val="00F273CB"/>
    <w:rsid w:val="00F33DD8"/>
    <w:rsid w:val="00F33E95"/>
    <w:rsid w:val="00F37877"/>
    <w:rsid w:val="00F54B38"/>
    <w:rsid w:val="00F54DF5"/>
    <w:rsid w:val="00F55222"/>
    <w:rsid w:val="00F76891"/>
    <w:rsid w:val="00F772E2"/>
    <w:rsid w:val="00F8538A"/>
    <w:rsid w:val="00F87AA7"/>
    <w:rsid w:val="00F92AE7"/>
    <w:rsid w:val="00F938C6"/>
    <w:rsid w:val="00F93C36"/>
    <w:rsid w:val="00FA4D27"/>
    <w:rsid w:val="00FA50A3"/>
    <w:rsid w:val="00FA69BE"/>
    <w:rsid w:val="00FB5525"/>
    <w:rsid w:val="00FB676F"/>
    <w:rsid w:val="00FB754A"/>
    <w:rsid w:val="00FC1D13"/>
    <w:rsid w:val="00FC26E7"/>
    <w:rsid w:val="00FC3A67"/>
    <w:rsid w:val="00FC3B2D"/>
    <w:rsid w:val="00FC3F56"/>
    <w:rsid w:val="00FC68F6"/>
    <w:rsid w:val="00FD0092"/>
    <w:rsid w:val="00FD687F"/>
    <w:rsid w:val="00FE0637"/>
    <w:rsid w:val="00FF2DAF"/>
    <w:rsid w:val="00FF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B03BBD"/>
  <w15:docId w15:val="{591F4081-3018-4987-9107-4D8A09D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641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518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4564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518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8372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40F7D"/>
    <w:pPr>
      <w:spacing w:before="100" w:beforeAutospacing="1" w:after="100" w:afterAutospacing="1"/>
    </w:pPr>
  </w:style>
  <w:style w:type="paragraph" w:styleId="Ttulo">
    <w:name w:val="Title"/>
    <w:basedOn w:val="Normal"/>
    <w:next w:val="Normal"/>
    <w:link w:val="TtuloChar"/>
    <w:qFormat/>
    <w:rsid w:val="008D5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8D5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4015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44015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F938C6"/>
    <w:rPr>
      <w:color w:val="800080" w:themeColor="followedHyperlink"/>
      <w:u w:val="single"/>
    </w:rPr>
  </w:style>
  <w:style w:type="table" w:styleId="Tabelacomgrade">
    <w:name w:val="Table Grid"/>
    <w:basedOn w:val="Tabelanormal"/>
    <w:rsid w:val="0053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61CF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oPendente2">
    <w:name w:val="Menção Pendente2"/>
    <w:basedOn w:val="Fontepargpadro"/>
    <w:uiPriority w:val="99"/>
    <w:semiHidden/>
    <w:unhideWhenUsed/>
    <w:rsid w:val="00226F4D"/>
    <w:rPr>
      <w:color w:val="808080"/>
      <w:shd w:val="clear" w:color="auto" w:fill="E6E6E6"/>
    </w:rPr>
  </w:style>
  <w:style w:type="character" w:customStyle="1" w:styleId="Ttulo2Char">
    <w:name w:val="Título 2 Char"/>
    <w:basedOn w:val="Fontepargpadro"/>
    <w:link w:val="Ttulo2"/>
    <w:rsid w:val="004564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F4EDC"/>
    <w:pPr>
      <w:spacing w:after="100"/>
      <w:ind w:left="240"/>
    </w:pPr>
  </w:style>
  <w:style w:type="paragraph" w:customStyle="1" w:styleId="Default">
    <w:name w:val="Default"/>
    <w:rsid w:val="00B73E4F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elaSimples4">
    <w:name w:val="Plain Table 4"/>
    <w:basedOn w:val="Tabelanormal"/>
    <w:uiPriority w:val="44"/>
    <w:rsid w:val="00C401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F4B74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5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53EC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3453EC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393EC6"/>
    <w:rPr>
      <w:b/>
      <w:bCs/>
    </w:rPr>
  </w:style>
  <w:style w:type="paragraph" w:customStyle="1" w:styleId="graf">
    <w:name w:val="graf"/>
    <w:basedOn w:val="Normal"/>
    <w:rsid w:val="00FC3F56"/>
    <w:pPr>
      <w:spacing w:before="100" w:beforeAutospacing="1" w:after="100" w:afterAutospacing="1"/>
    </w:pPr>
  </w:style>
  <w:style w:type="character" w:styleId="Refdecomentrio">
    <w:name w:val="annotation reference"/>
    <w:basedOn w:val="Fontepargpadro"/>
    <w:semiHidden/>
    <w:unhideWhenUsed/>
    <w:rsid w:val="00305301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305301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05301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30530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305301"/>
    <w:rPr>
      <w:b/>
      <w:bCs/>
    </w:rPr>
  </w:style>
  <w:style w:type="paragraph" w:styleId="Legenda">
    <w:name w:val="caption"/>
    <w:basedOn w:val="Normal"/>
    <w:next w:val="Normal"/>
    <w:unhideWhenUsed/>
    <w:qFormat/>
    <w:rsid w:val="0040183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4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6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5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2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99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noblog.net/233808/nuconta-como-funciona-vale-a-pena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linguateca.pt/Repositorio/ReLi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pps.twitter.com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xt.me/mimo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tecnoblog.net/cupom/desconto-uber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tecnoblog.net/curso/formacao/desenvolvedor-android/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9DD63-2E78-4E12-85E2-3C57D9CB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12</Pages>
  <Words>1948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Gabriela Ayres</cp:lastModifiedBy>
  <cp:revision>115</cp:revision>
  <dcterms:created xsi:type="dcterms:W3CDTF">2018-10-23T00:57:00Z</dcterms:created>
  <dcterms:modified xsi:type="dcterms:W3CDTF">2018-11-02T23:32:00Z</dcterms:modified>
</cp:coreProperties>
</file>